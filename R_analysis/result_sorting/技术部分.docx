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widowControl w:val="0"/>
        <w:tabs>
          <w:tab w:val="clear" w:pos="377"/>
        </w:tabs>
        <w:snapToGrid w:val="0"/>
        <w:spacing w:before="60" w:beforeLines="0" w:after="60"/>
        <w:jc w:val="left"/>
        <w:rPr>
          <w:rFonts w:ascii="Times New Roman" w:eastAsia="SimSun"/>
          <w:b/>
          <w:kern w:val="2"/>
          <w:sz w:val="28"/>
        </w:rPr>
      </w:pPr>
      <w:r>
        <w:rPr>
          <w:rFonts w:hint="eastAsia" w:ascii="Times New Roman" w:eastAsia="SimSun"/>
          <w:b/>
          <w:kern w:val="2"/>
          <w:sz w:val="28"/>
        </w:rPr>
        <w:t>1</w:t>
      </w:r>
      <w:r>
        <w:rPr>
          <w:rFonts w:ascii="Times New Roman" w:eastAsia="SimSun"/>
          <w:b/>
          <w:kern w:val="2"/>
          <w:sz w:val="28"/>
        </w:rPr>
        <w:t>.5.2</w:t>
      </w:r>
      <w:r>
        <w:rPr>
          <w:rFonts w:hint="eastAsia" w:ascii="Times New Roman" w:eastAsia="SimSun"/>
          <w:b/>
          <w:kern w:val="2"/>
          <w:sz w:val="28"/>
        </w:rPr>
        <w:t>图像预处理</w:t>
      </w:r>
    </w:p>
    <w:p>
      <w:pPr>
        <w:ind w:firstLine="480" w:firstLineChars="200"/>
        <w:rPr>
          <w:rFonts w:hint="eastAsia"/>
        </w:rPr>
      </w:pPr>
      <w:r>
        <w:rPr>
          <w:rFonts w:hint="eastAsia"/>
        </w:rPr>
        <w:t>本研究使用T</w:t>
      </w:r>
      <w:r>
        <w:t>1WI</w:t>
      </w:r>
      <w:r>
        <w:rPr>
          <w:rFonts w:hint="eastAsia"/>
        </w:rPr>
        <w:t>、A</w:t>
      </w:r>
      <w:r>
        <w:t>P</w:t>
      </w:r>
      <w:r>
        <w:rPr>
          <w:rFonts w:hint="eastAsia"/>
        </w:rPr>
        <w:t>、P</w:t>
      </w:r>
      <w:r>
        <w:t>VP</w:t>
      </w:r>
      <w:r>
        <w:rPr>
          <w:rFonts w:hint="eastAsia"/>
        </w:rPr>
        <w:t>三期图像</w:t>
      </w:r>
      <w:ins w:id="0" w:author="黎海霞" w:date="2022-03-29T15:48:57Z">
        <w:r>
          <w:rPr>
            <w:rFonts w:hint="eastAsia"/>
            <w:lang w:val="en-US" w:eastAsia="zh-CN"/>
          </w:rPr>
          <w:t>构建</w:t>
        </w:r>
      </w:ins>
      <w:ins w:id="1" w:author="黎海霞" w:date="2022-03-29T15:48:49Z">
        <w:r>
          <w:rPr>
            <w:rFonts w:hint="eastAsia"/>
            <w:lang w:val="en-US" w:eastAsia="zh-CN"/>
          </w:rPr>
          <w:t>多模态</w:t>
        </w:r>
      </w:ins>
      <w:ins w:id="2" w:author="黎海霞" w:date="2022-03-29T15:49:00Z">
        <w:r>
          <w:rPr>
            <w:rFonts w:hint="eastAsia"/>
            <w:lang w:val="en-US" w:eastAsia="zh-CN"/>
          </w:rPr>
          <w:t>的</w:t>
        </w:r>
      </w:ins>
      <w:ins w:id="3" w:author="黎海霞" w:date="2022-03-29T15:49:03Z">
        <w:r>
          <w:rPr>
            <w:rFonts w:hint="eastAsia"/>
            <w:lang w:val="en-US" w:eastAsia="zh-CN"/>
          </w:rPr>
          <w:t>深度学习</w:t>
        </w:r>
      </w:ins>
      <w:ins w:id="4" w:author="黎海霞" w:date="2022-03-29T15:49:04Z">
        <w:r>
          <w:rPr>
            <w:rFonts w:hint="eastAsia"/>
            <w:lang w:val="en-US" w:eastAsia="zh-CN"/>
          </w:rPr>
          <w:t>模型</w:t>
        </w:r>
      </w:ins>
      <w:r>
        <w:rPr>
          <w:rFonts w:hint="eastAsia"/>
        </w:rPr>
        <w:t>，</w:t>
      </w:r>
      <w:ins w:id="5" w:author="黎海霞" w:date="2022-03-29T15:49:29Z">
        <w:r>
          <w:rPr>
            <w:rFonts w:hint="eastAsia"/>
            <w:lang w:val="en-US" w:eastAsia="zh-CN"/>
          </w:rPr>
          <w:t>输入</w:t>
        </w:r>
      </w:ins>
      <w:ins w:id="6" w:author="黎海霞" w:date="2022-03-29T15:49:30Z">
        <w:r>
          <w:rPr>
            <w:rFonts w:hint="eastAsia"/>
            <w:lang w:val="en-US" w:eastAsia="zh-CN"/>
          </w:rPr>
          <w:t>图像为</w:t>
        </w:r>
      </w:ins>
      <w:del w:id="7" w:author="黎海霞" w:date="2022-03-29T15:49:14Z">
        <w:r>
          <w:rPr>
            <w:rFonts w:hint="eastAsia"/>
          </w:rPr>
          <w:delText>深度学习训练</w:delText>
        </w:r>
      </w:del>
      <w:del w:id="8" w:author="黎海霞" w:date="2022-03-29T15:49:32Z">
        <w:r>
          <w:rPr>
            <w:rFonts w:hint="eastAsia"/>
          </w:rPr>
          <w:delText>采用</w:delText>
        </w:r>
      </w:del>
      <w:r>
        <w:rPr>
          <w:rFonts w:hint="eastAsia"/>
        </w:rPr>
        <w:t>三维肿瘤图像数据，原始图像为D</w:t>
      </w:r>
      <w:r>
        <w:t>ICOM</w:t>
      </w:r>
      <w:r>
        <w:rPr>
          <w:rFonts w:hint="eastAsia"/>
        </w:rPr>
        <w:t>格式。M</w:t>
      </w:r>
      <w:r>
        <w:t>R</w:t>
      </w:r>
      <w:r>
        <w:rPr>
          <w:rFonts w:hint="eastAsia"/>
        </w:rPr>
        <w:t>图像的预处理包括</w:t>
      </w:r>
      <w:ins w:id="9" w:author="黎海霞" w:date="2022-03-30T10:43:27Z">
        <w:r>
          <w:rPr>
            <w:rFonts w:hint="eastAsia"/>
            <w:lang w:val="en-US" w:eastAsia="zh-CN"/>
          </w:rPr>
          <w:t>原图和</w:t>
        </w:r>
      </w:ins>
      <w:ins w:id="10" w:author="黎海霞" w:date="2022-03-30T10:43:31Z">
        <w:r>
          <w:rPr>
            <w:rFonts w:hint="eastAsia"/>
            <w:lang w:val="en-US" w:eastAsia="zh-CN"/>
          </w:rPr>
          <w:t>M</w:t>
        </w:r>
      </w:ins>
      <w:ins w:id="11" w:author="黎海霞" w:date="2022-03-30T10:43:32Z">
        <w:r>
          <w:rPr>
            <w:rFonts w:hint="eastAsia"/>
            <w:lang w:val="en-US" w:eastAsia="zh-CN"/>
          </w:rPr>
          <w:t>ask</w:t>
        </w:r>
      </w:ins>
      <w:ins w:id="12" w:author="黎海霞" w:date="2022-03-30T10:43:34Z">
        <w:r>
          <w:rPr>
            <w:rFonts w:hint="eastAsia"/>
            <w:lang w:val="en-US" w:eastAsia="zh-CN"/>
          </w:rPr>
          <w:t>的</w:t>
        </w:r>
      </w:ins>
      <w:del w:id="13" w:author="黎海霞" w:date="2022-03-30T10:43:01Z">
        <w:r>
          <w:rPr>
            <w:rFonts w:hint="eastAsia"/>
          </w:rPr>
          <w:delText>窗宽、窗位设置、</w:delText>
        </w:r>
      </w:del>
      <w:del w:id="14" w:author="黎海霞" w:date="2022-03-29T15:22:11Z">
        <w:r>
          <w:rPr>
            <w:rFonts w:hint="eastAsia"/>
          </w:rPr>
          <w:delText>病灶</w:delText>
        </w:r>
      </w:del>
      <w:r>
        <w:rPr>
          <w:rFonts w:hint="eastAsia"/>
        </w:rPr>
        <w:t>重采样、灰度归一化</w:t>
      </w:r>
      <w:del w:id="15" w:author="黎海霞" w:date="2022-03-29T15:45:20Z">
        <w:r>
          <w:rPr>
            <w:rFonts w:hint="eastAsia"/>
          </w:rPr>
          <w:delText>处理</w:delText>
        </w:r>
      </w:del>
      <w:r>
        <w:rPr>
          <w:rFonts w:hint="eastAsia"/>
        </w:rPr>
        <w:t>、</w:t>
      </w:r>
      <w:ins w:id="16" w:author="黎海霞" w:date="2022-03-30T10:44:20Z">
        <w:r>
          <w:rPr>
            <w:rFonts w:hint="eastAsia"/>
            <w:lang w:val="en-US" w:eastAsia="zh-CN"/>
          </w:rPr>
          <w:t>M</w:t>
        </w:r>
      </w:ins>
      <w:ins w:id="17" w:author="黎海霞" w:date="2022-03-30T10:44:22Z">
        <w:r>
          <w:rPr>
            <w:rFonts w:hint="eastAsia"/>
            <w:lang w:val="en-US" w:eastAsia="zh-CN"/>
          </w:rPr>
          <w:t>ask</w:t>
        </w:r>
      </w:ins>
      <w:ins w:id="18" w:author="黎海霞" w:date="2022-03-30T10:44:25Z">
        <w:r>
          <w:rPr>
            <w:rFonts w:hint="eastAsia"/>
            <w:lang w:val="en-US" w:eastAsia="zh-CN"/>
          </w:rPr>
          <w:t>向外</w:t>
        </w:r>
      </w:ins>
      <w:ins w:id="19" w:author="黎海霞" w:date="2022-03-30T10:45:05Z">
        <w:r>
          <w:rPr>
            <w:rFonts w:hint="eastAsia"/>
            <w:lang w:val="en-US" w:eastAsia="zh-CN"/>
          </w:rPr>
          <w:t>膨胀</w:t>
        </w:r>
      </w:ins>
      <w:ins w:id="20" w:author="黎海霞" w:date="2022-03-30T10:45:09Z">
        <w:r>
          <w:rPr>
            <w:rFonts w:hint="eastAsia"/>
            <w:lang w:val="en-US" w:eastAsia="zh-CN"/>
          </w:rPr>
          <w:t>若干</w:t>
        </w:r>
      </w:ins>
      <w:ins w:id="21" w:author="黎海霞" w:date="2022-03-30T10:45:11Z">
        <w:r>
          <w:rPr>
            <w:rFonts w:hint="eastAsia"/>
            <w:lang w:val="en-US" w:eastAsia="zh-CN"/>
          </w:rPr>
          <w:t>像素点</w:t>
        </w:r>
      </w:ins>
      <w:ins w:id="22" w:author="黎海霞" w:date="2022-03-30T10:45:12Z">
        <w:r>
          <w:rPr>
            <w:rFonts w:hint="eastAsia"/>
            <w:lang w:val="en-US" w:eastAsia="zh-CN"/>
          </w:rPr>
          <w:t>、</w:t>
        </w:r>
      </w:ins>
      <w:r>
        <w:rPr>
          <w:rFonts w:hint="eastAsia"/>
        </w:rPr>
        <w:t>样本扩增等。由于原始图像voxel size不一致，把voxel size统一设置为 1 mm x 1mm x 1mm，最终生成的大小为(512, 512, 150)。图像灰度归一化</w:t>
      </w:r>
      <w:ins w:id="23" w:author="黎海霞" w:date="2022-03-29T15:46:07Z">
        <w:r>
          <w:rPr>
            <w:rFonts w:hint="eastAsia"/>
            <w:lang w:val="en-US" w:eastAsia="zh-CN"/>
          </w:rPr>
          <w:t>后</w:t>
        </w:r>
      </w:ins>
      <w:ins w:id="24" w:author="黎海霞" w:date="2022-03-29T15:46:09Z">
        <w:r>
          <w:rPr>
            <w:rFonts w:hint="eastAsia"/>
            <w:lang w:val="en-US" w:eastAsia="zh-CN"/>
          </w:rPr>
          <w:t>像素值</w:t>
        </w:r>
      </w:ins>
      <w:ins w:id="25" w:author="黎海霞" w:date="2022-03-29T15:46:10Z">
        <w:r>
          <w:rPr>
            <w:rFonts w:hint="eastAsia"/>
            <w:lang w:val="en-US" w:eastAsia="zh-CN"/>
          </w:rPr>
          <w:t>范围</w:t>
        </w:r>
      </w:ins>
      <w:del w:id="26" w:author="黎海霞" w:date="2022-03-29T15:46:12Z">
        <w:r>
          <w:rPr>
            <w:rFonts w:hint="eastAsia"/>
          </w:rPr>
          <w:delText>处理</w:delText>
        </w:r>
      </w:del>
      <w:r>
        <w:rPr>
          <w:rFonts w:hint="eastAsia"/>
        </w:rPr>
        <w:t>为[0, 1]，减少不同中心和不同设备参数灰度值的差异</w:t>
      </w:r>
      <w:del w:id="27" w:author="黎海霞" w:date="2022-03-29T15:46:31Z">
        <w:r>
          <w:rPr>
            <w:rFonts w:hint="eastAsia"/>
          </w:rPr>
          <w:delText>，保证特征提取的准确性</w:delText>
        </w:r>
      </w:del>
      <w:r>
        <w:rPr>
          <w:rFonts w:hint="eastAsia"/>
        </w:rPr>
        <w:t>。</w:t>
      </w:r>
      <w:ins w:id="28" w:author="黎海霞" w:date="2022-03-30T10:45:18Z">
        <w:r>
          <w:rPr>
            <w:rFonts w:hint="eastAsia"/>
            <w:lang w:val="en-US" w:eastAsia="zh-CN"/>
          </w:rPr>
          <w:t>由于</w:t>
        </w:r>
      </w:ins>
      <w:ins w:id="29" w:author="黎海霞" w:date="2022-03-30T10:45:20Z">
        <w:r>
          <w:rPr>
            <w:rFonts w:hint="eastAsia"/>
            <w:lang w:val="en-US" w:eastAsia="zh-CN"/>
          </w:rPr>
          <w:t>肿瘤</w:t>
        </w:r>
      </w:ins>
      <w:ins w:id="30" w:author="黎海霞" w:date="2022-03-30T10:45:22Z">
        <w:r>
          <w:rPr>
            <w:rFonts w:hint="eastAsia"/>
            <w:lang w:val="en-US" w:eastAsia="zh-CN"/>
          </w:rPr>
          <w:t>周围</w:t>
        </w:r>
      </w:ins>
      <w:ins w:id="31" w:author="黎海霞" w:date="2022-03-30T10:45:24Z">
        <w:r>
          <w:rPr>
            <w:rFonts w:hint="eastAsia"/>
            <w:lang w:val="en-US" w:eastAsia="zh-CN"/>
          </w:rPr>
          <w:t>可能</w:t>
        </w:r>
      </w:ins>
      <w:ins w:id="32" w:author="黎海霞" w:date="2022-03-30T10:45:26Z">
        <w:r>
          <w:rPr>
            <w:rFonts w:hint="eastAsia"/>
            <w:lang w:val="en-US" w:eastAsia="zh-CN"/>
          </w:rPr>
          <w:t>包含</w:t>
        </w:r>
      </w:ins>
      <w:ins w:id="33" w:author="黎海霞" w:date="2022-03-30T10:45:31Z">
        <w:r>
          <w:rPr>
            <w:rFonts w:hint="eastAsia"/>
            <w:lang w:val="en-US" w:eastAsia="zh-CN"/>
          </w:rPr>
          <w:t>重要</w:t>
        </w:r>
      </w:ins>
      <w:ins w:id="34" w:author="黎海霞" w:date="2022-03-30T10:45:34Z">
        <w:r>
          <w:rPr>
            <w:rFonts w:hint="eastAsia"/>
            <w:lang w:val="en-US" w:eastAsia="zh-CN"/>
          </w:rPr>
          <w:t>信息</w:t>
        </w:r>
      </w:ins>
      <w:ins w:id="35" w:author="黎海霞" w:date="2022-03-30T10:45:35Z">
        <w:r>
          <w:rPr>
            <w:rFonts w:hint="eastAsia"/>
            <w:lang w:val="en-US" w:eastAsia="zh-CN"/>
          </w:rPr>
          <w:t>，</w:t>
        </w:r>
      </w:ins>
      <w:ins w:id="36" w:author="黎海霞" w:date="2022-03-30T10:45:38Z">
        <w:r>
          <w:rPr>
            <w:rFonts w:hint="eastAsia"/>
            <w:lang w:val="en-US" w:eastAsia="zh-CN"/>
          </w:rPr>
          <w:t>将</w:t>
        </w:r>
      </w:ins>
      <w:ins w:id="37" w:author="黎海霞" w:date="2022-03-30T10:45:39Z">
        <w:r>
          <w:rPr>
            <w:rFonts w:hint="eastAsia"/>
            <w:lang w:val="en-US" w:eastAsia="zh-CN"/>
          </w:rPr>
          <w:t>M</w:t>
        </w:r>
      </w:ins>
      <w:ins w:id="38" w:author="黎海霞" w:date="2022-03-30T10:45:41Z">
        <w:r>
          <w:rPr>
            <w:rFonts w:hint="eastAsia"/>
            <w:lang w:val="en-US" w:eastAsia="zh-CN"/>
          </w:rPr>
          <w:t>ask</w:t>
        </w:r>
      </w:ins>
      <w:ins w:id="39" w:author="黎海霞" w:date="2022-03-30T10:45:51Z">
        <w:r>
          <w:rPr>
            <w:rFonts w:hint="eastAsia"/>
            <w:lang w:val="en-US" w:eastAsia="zh-CN"/>
          </w:rPr>
          <w:t>向</w:t>
        </w:r>
      </w:ins>
      <w:ins w:id="40" w:author="黎海霞" w:date="2022-03-30T10:45:52Z">
        <w:r>
          <w:rPr>
            <w:rFonts w:hint="eastAsia"/>
            <w:lang w:val="en-US" w:eastAsia="zh-CN"/>
          </w:rPr>
          <w:t>外</w:t>
        </w:r>
      </w:ins>
      <w:ins w:id="41" w:author="黎海霞" w:date="2022-03-30T10:45:54Z">
        <w:r>
          <w:rPr>
            <w:rFonts w:hint="eastAsia"/>
            <w:lang w:val="en-US" w:eastAsia="zh-CN"/>
          </w:rPr>
          <w:t>膨胀</w:t>
        </w:r>
      </w:ins>
      <w:ins w:id="42" w:author="黎海霞" w:date="2022-03-30T10:46:11Z">
        <w:r>
          <w:rPr>
            <w:rFonts w:hint="eastAsia"/>
            <w:lang w:val="en-US" w:eastAsia="zh-CN"/>
          </w:rPr>
          <w:t>，</w:t>
        </w:r>
      </w:ins>
      <w:ins w:id="43" w:author="黎海霞" w:date="2022-03-30T10:46:12Z">
        <w:r>
          <w:rPr>
            <w:rFonts w:hint="eastAsia"/>
            <w:lang w:val="en-US" w:eastAsia="zh-CN"/>
          </w:rPr>
          <w:t>将</w:t>
        </w:r>
      </w:ins>
      <w:ins w:id="44" w:author="黎海霞" w:date="2022-03-30T10:46:22Z">
        <w:r>
          <w:rPr>
            <w:rFonts w:hint="eastAsia"/>
            <w:lang w:val="en-US" w:eastAsia="zh-CN"/>
          </w:rPr>
          <w:t>瘤</w:t>
        </w:r>
      </w:ins>
      <w:ins w:id="45" w:author="黎海霞" w:date="2022-03-30T10:46:24Z">
        <w:r>
          <w:rPr>
            <w:rFonts w:hint="eastAsia"/>
            <w:lang w:val="en-US" w:eastAsia="zh-CN"/>
          </w:rPr>
          <w:t>周</w:t>
        </w:r>
      </w:ins>
      <w:ins w:id="46" w:author="黎海霞" w:date="2022-03-30T10:46:25Z">
        <w:r>
          <w:rPr>
            <w:rFonts w:hint="eastAsia"/>
            <w:lang w:val="en-US" w:eastAsia="zh-CN"/>
          </w:rPr>
          <w:t>信息</w:t>
        </w:r>
      </w:ins>
      <w:ins w:id="47" w:author="黎海霞" w:date="2022-03-30T10:46:26Z">
        <w:r>
          <w:rPr>
            <w:rFonts w:hint="eastAsia"/>
            <w:lang w:val="en-US" w:eastAsia="zh-CN"/>
          </w:rPr>
          <w:t>保留</w:t>
        </w:r>
      </w:ins>
      <w:ins w:id="48" w:author="黎海霞" w:date="2022-03-30T10:46:31Z">
        <w:r>
          <w:rPr>
            <w:rFonts w:hint="eastAsia"/>
            <w:lang w:val="en-US" w:eastAsia="zh-CN"/>
          </w:rPr>
          <w:t>下来</w:t>
        </w:r>
      </w:ins>
      <w:ins w:id="49" w:author="黎海霞" w:date="2022-03-30T10:46:32Z">
        <w:r>
          <w:rPr>
            <w:rFonts w:hint="eastAsia"/>
            <w:lang w:val="en-US" w:eastAsia="zh-CN"/>
          </w:rPr>
          <w:t>。</w:t>
        </w:r>
      </w:ins>
      <w:ins w:id="50" w:author="黎海霞" w:date="2022-03-29T15:48:09Z">
        <w:r>
          <w:rPr>
            <w:rFonts w:hint="eastAsia"/>
            <w:lang w:val="en-US" w:eastAsia="zh-CN"/>
          </w:rPr>
          <w:t>由于</w:t>
        </w:r>
      </w:ins>
      <w:ins w:id="51" w:author="黎海霞" w:date="2022-03-29T15:47:15Z">
        <w:r>
          <w:rPr>
            <w:rFonts w:hint="eastAsia"/>
            <w:lang w:val="en-US" w:eastAsia="zh-CN"/>
          </w:rPr>
          <w:t>计算机</w:t>
        </w:r>
      </w:ins>
      <w:ins w:id="52" w:author="黎海霞" w:date="2022-03-29T15:47:16Z">
        <w:r>
          <w:rPr>
            <w:rFonts w:hint="eastAsia"/>
            <w:lang w:val="en-US" w:eastAsia="zh-CN"/>
          </w:rPr>
          <w:t>性能</w:t>
        </w:r>
      </w:ins>
      <w:ins w:id="53" w:author="黎海霞" w:date="2022-03-29T15:47:21Z">
        <w:r>
          <w:rPr>
            <w:rFonts w:hint="eastAsia"/>
            <w:lang w:val="en-US" w:eastAsia="zh-CN"/>
          </w:rPr>
          <w:t>无法</w:t>
        </w:r>
      </w:ins>
      <w:ins w:id="54" w:author="黎海霞" w:date="2022-03-29T15:48:00Z">
        <w:r>
          <w:rPr>
            <w:rFonts w:hint="eastAsia"/>
            <w:lang w:val="en-US" w:eastAsia="zh-CN"/>
          </w:rPr>
          <w:t>直接</w:t>
        </w:r>
      </w:ins>
      <w:ins w:id="55" w:author="黎海霞" w:date="2022-03-29T15:48:02Z">
        <w:r>
          <w:rPr>
            <w:rFonts w:hint="eastAsia"/>
            <w:lang w:val="en-US" w:eastAsia="zh-CN"/>
          </w:rPr>
          <w:t>输入</w:t>
        </w:r>
      </w:ins>
      <w:ins w:id="56" w:author="黎海霞" w:date="2022-03-29T15:47:36Z">
        <w:r>
          <w:rPr>
            <w:rFonts w:hint="eastAsia"/>
            <w:lang w:val="en-US" w:eastAsia="zh-CN"/>
          </w:rPr>
          <w:t>原始</w:t>
        </w:r>
      </w:ins>
      <w:ins w:id="57" w:author="黎海霞" w:date="2022-03-29T15:47:39Z">
        <w:r>
          <w:rPr>
            <w:rFonts w:hint="eastAsia"/>
            <w:lang w:val="en-US" w:eastAsia="zh-CN"/>
          </w:rPr>
          <w:t>尺寸</w:t>
        </w:r>
      </w:ins>
      <w:ins w:id="58" w:author="黎海霞" w:date="2022-03-29T15:47:44Z">
        <w:r>
          <w:rPr>
            <w:rFonts w:hint="eastAsia"/>
            <w:lang w:val="en-US" w:eastAsia="zh-CN"/>
          </w:rPr>
          <w:t>图像，</w:t>
        </w:r>
      </w:ins>
      <w:ins w:id="59" w:author="黎海霞" w:date="2022-03-29T15:47:49Z">
        <w:r>
          <w:rPr>
            <w:rFonts w:hint="eastAsia"/>
            <w:lang w:val="en-US" w:eastAsia="zh-CN"/>
          </w:rPr>
          <w:t>而且</w:t>
        </w:r>
      </w:ins>
      <w:ins w:id="60" w:author="黎海霞" w:date="2022-03-29T15:46:52Z">
        <w:r>
          <w:rPr>
            <w:rFonts w:hint="eastAsia"/>
            <w:lang w:val="en-US" w:eastAsia="zh-CN"/>
          </w:rPr>
          <w:t>模型</w:t>
        </w:r>
      </w:ins>
      <w:ins w:id="61" w:author="黎海霞" w:date="2022-03-29T15:46:54Z">
        <w:r>
          <w:rPr>
            <w:rFonts w:hint="eastAsia"/>
            <w:lang w:val="en-US" w:eastAsia="zh-CN"/>
          </w:rPr>
          <w:t>输入</w:t>
        </w:r>
      </w:ins>
      <w:ins w:id="62" w:author="黎海霞" w:date="2022-03-29T15:46:55Z">
        <w:r>
          <w:rPr>
            <w:rFonts w:hint="eastAsia"/>
            <w:lang w:val="en-US" w:eastAsia="zh-CN"/>
          </w:rPr>
          <w:t>的</w:t>
        </w:r>
      </w:ins>
      <w:ins w:id="63" w:author="黎海霞" w:date="2022-03-29T15:47:03Z">
        <w:r>
          <w:rPr>
            <w:rFonts w:hint="eastAsia"/>
            <w:lang w:val="en-US" w:eastAsia="zh-CN"/>
          </w:rPr>
          <w:t>大小</w:t>
        </w:r>
      </w:ins>
      <w:ins w:id="64" w:author="黎海霞" w:date="2022-03-29T15:47:06Z">
        <w:r>
          <w:rPr>
            <w:rFonts w:hint="eastAsia"/>
            <w:lang w:val="en-US" w:eastAsia="zh-CN"/>
          </w:rPr>
          <w:t>要</w:t>
        </w:r>
      </w:ins>
      <w:ins w:id="65" w:author="黎海霞" w:date="2022-03-29T15:47:07Z">
        <w:r>
          <w:rPr>
            <w:rFonts w:hint="eastAsia"/>
            <w:lang w:val="en-US" w:eastAsia="zh-CN"/>
          </w:rPr>
          <w:t>一致</w:t>
        </w:r>
      </w:ins>
      <w:ins w:id="66" w:author="黎海霞" w:date="2022-03-29T15:48:16Z">
        <w:r>
          <w:rPr>
            <w:rFonts w:hint="eastAsia"/>
            <w:lang w:val="en-US" w:eastAsia="zh-CN"/>
          </w:rPr>
          <w:t>，</w:t>
        </w:r>
      </w:ins>
      <w:ins w:id="67" w:author="黎海霞" w:date="2022-03-29T15:48:17Z">
        <w:r>
          <w:rPr>
            <w:rFonts w:hint="eastAsia"/>
            <w:lang w:val="en-US" w:eastAsia="zh-CN"/>
          </w:rPr>
          <w:t>因此</w:t>
        </w:r>
      </w:ins>
      <w:r>
        <w:rPr>
          <w:rFonts w:hint="eastAsia"/>
        </w:rPr>
        <w:t>以病灶V</w:t>
      </w:r>
      <w:r>
        <w:t>OI</w:t>
      </w:r>
      <w:r>
        <w:rPr>
          <w:rFonts w:hint="eastAsia"/>
        </w:rPr>
        <w:t>中心点为中心，重新裁剪图像为</w:t>
      </w:r>
      <w:r>
        <w:rPr>
          <w:rFonts w:hint="eastAsia"/>
          <w:color w:val="000000"/>
        </w:rPr>
        <w:t>[</w:t>
      </w:r>
      <w:r>
        <w:rPr>
          <w:color w:val="000000"/>
        </w:rPr>
        <w:t>100</w:t>
      </w:r>
      <w:r>
        <w:rPr>
          <w:rFonts w:hint="eastAsia"/>
          <w:color w:val="000000"/>
        </w:rPr>
        <w:t xml:space="preserve">, </w:t>
      </w:r>
      <w:r>
        <w:rPr>
          <w:color w:val="000000"/>
        </w:rPr>
        <w:t>100</w:t>
      </w:r>
      <w:r>
        <w:rPr>
          <w:rFonts w:hint="eastAsia"/>
          <w:color w:val="000000"/>
        </w:rPr>
        <w:t xml:space="preserve">, </w:t>
      </w:r>
      <w:r>
        <w:rPr>
          <w:color w:val="000000"/>
        </w:rPr>
        <w:t>100</w:t>
      </w:r>
      <w:r>
        <w:rPr>
          <w:rFonts w:hint="eastAsia"/>
          <w:color w:val="000000"/>
        </w:rPr>
        <w:t>]</w:t>
      </w:r>
      <w:ins w:id="68" w:author="黎海霞" w:date="2022-03-29T22:14:16Z">
        <w:r>
          <w:rPr>
            <w:rFonts w:hint="eastAsia"/>
            <w:color w:val="000000"/>
            <w:lang w:eastAsia="zh-CN"/>
          </w:rPr>
          <w:t>。</w:t>
        </w:r>
      </w:ins>
      <w:ins w:id="69" w:author="黎海霞" w:date="2022-03-29T22:14:23Z">
        <w:r>
          <w:rPr>
            <w:rFonts w:hint="eastAsia"/>
            <w:color w:val="000000"/>
            <w:lang w:val="en-US" w:eastAsia="zh-CN"/>
          </w:rPr>
          <w:t>在</w:t>
        </w:r>
      </w:ins>
      <w:ins w:id="70" w:author="黎海霞" w:date="2022-03-29T22:14:25Z">
        <w:r>
          <w:rPr>
            <w:rFonts w:hint="eastAsia"/>
            <w:color w:val="000000"/>
            <w:lang w:val="en-US" w:eastAsia="zh-CN"/>
          </w:rPr>
          <w:t>通道</w:t>
        </w:r>
      </w:ins>
      <w:ins w:id="71" w:author="黎海霞" w:date="2022-03-29T22:14:26Z">
        <w:r>
          <w:rPr>
            <w:rFonts w:hint="eastAsia"/>
            <w:color w:val="000000"/>
            <w:lang w:val="en-US" w:eastAsia="zh-CN"/>
          </w:rPr>
          <w:t>的</w:t>
        </w:r>
      </w:ins>
      <w:ins w:id="72" w:author="黎海霞" w:date="2022-03-29T22:14:28Z">
        <w:r>
          <w:rPr>
            <w:rFonts w:hint="eastAsia"/>
            <w:color w:val="000000"/>
            <w:lang w:val="en-US" w:eastAsia="zh-CN"/>
          </w:rPr>
          <w:t>维度</w:t>
        </w:r>
      </w:ins>
      <w:ins w:id="73" w:author="黎海霞" w:date="2022-03-29T22:14:31Z">
        <w:r>
          <w:rPr>
            <w:rFonts w:hint="eastAsia"/>
            <w:color w:val="000000"/>
            <w:lang w:val="en-US" w:eastAsia="zh-CN"/>
          </w:rPr>
          <w:t>叠加</w:t>
        </w:r>
      </w:ins>
      <w:ins w:id="74" w:author="黎海霞" w:date="2022-03-29T22:14:34Z">
        <w:r>
          <w:rPr>
            <w:rFonts w:hint="eastAsia"/>
            <w:color w:val="000000"/>
            <w:lang w:val="en-US" w:eastAsia="zh-CN"/>
          </w:rPr>
          <w:t>三个</w:t>
        </w:r>
      </w:ins>
      <w:ins w:id="75" w:author="黎海霞" w:date="2022-03-29T22:14:35Z">
        <w:r>
          <w:rPr>
            <w:rFonts w:hint="eastAsia"/>
            <w:color w:val="000000"/>
            <w:lang w:val="en-US" w:eastAsia="zh-CN"/>
          </w:rPr>
          <w:t>模态的</w:t>
        </w:r>
      </w:ins>
      <w:ins w:id="76" w:author="黎海霞" w:date="2022-03-29T22:14:36Z">
        <w:r>
          <w:rPr>
            <w:rFonts w:hint="eastAsia"/>
            <w:color w:val="000000"/>
            <w:lang w:val="en-US" w:eastAsia="zh-CN"/>
          </w:rPr>
          <w:t>数据，</w:t>
        </w:r>
      </w:ins>
      <w:ins w:id="77" w:author="黎海霞" w:date="2022-03-29T22:13:47Z">
        <w:r>
          <w:rPr>
            <w:rFonts w:hint="eastAsia"/>
            <w:color w:val="000000"/>
            <w:lang w:val="en-US" w:eastAsia="zh-CN"/>
          </w:rPr>
          <w:t>最终</w:t>
        </w:r>
      </w:ins>
      <w:ins w:id="78" w:author="黎海霞" w:date="2022-03-29T22:13:50Z">
        <w:r>
          <w:rPr>
            <w:rFonts w:hint="eastAsia"/>
            <w:color w:val="000000"/>
            <w:lang w:val="en-US" w:eastAsia="zh-CN"/>
          </w:rPr>
          <w:t>输入的</w:t>
        </w:r>
      </w:ins>
      <w:ins w:id="79" w:author="黎海霞" w:date="2022-03-29T22:13:52Z">
        <w:r>
          <w:rPr>
            <w:rFonts w:hint="eastAsia"/>
            <w:color w:val="000000"/>
            <w:lang w:val="en-US" w:eastAsia="zh-CN"/>
          </w:rPr>
          <w:t>图像</w:t>
        </w:r>
      </w:ins>
      <w:ins w:id="80" w:author="黎海霞" w:date="2022-03-29T22:13:56Z">
        <w:r>
          <w:rPr>
            <w:rFonts w:hint="eastAsia"/>
            <w:color w:val="000000"/>
            <w:lang w:val="en-US" w:eastAsia="zh-CN"/>
          </w:rPr>
          <w:t>尺寸为</w:t>
        </w:r>
      </w:ins>
      <w:ins w:id="81" w:author="黎海霞" w:date="2022-03-29T22:14:00Z">
        <w:r>
          <w:rPr>
            <w:rFonts w:hint="eastAsia"/>
            <w:color w:val="000000"/>
            <w:lang w:val="en-US" w:eastAsia="zh-CN"/>
          </w:rPr>
          <w:t>[</w:t>
        </w:r>
      </w:ins>
      <w:ins w:id="82" w:author="黎海霞" w:date="2022-03-29T22:14:01Z">
        <w:r>
          <w:rPr>
            <w:rFonts w:hint="eastAsia"/>
            <w:color w:val="000000"/>
            <w:lang w:val="en-US" w:eastAsia="zh-CN"/>
          </w:rPr>
          <w:t>3</w:t>
        </w:r>
      </w:ins>
      <w:ins w:id="83" w:author="黎海霞" w:date="2022-03-29T22:14:02Z">
        <w:r>
          <w:rPr>
            <w:rFonts w:hint="eastAsia"/>
            <w:color w:val="000000"/>
            <w:lang w:val="en-US" w:eastAsia="zh-CN"/>
          </w:rPr>
          <w:t xml:space="preserve">, </w:t>
        </w:r>
      </w:ins>
      <w:ins w:id="84" w:author="黎海霞" w:date="2022-03-29T22:14:03Z">
        <w:r>
          <w:rPr>
            <w:rFonts w:hint="eastAsia"/>
            <w:color w:val="000000"/>
            <w:lang w:val="en-US" w:eastAsia="zh-CN"/>
          </w:rPr>
          <w:t>1</w:t>
        </w:r>
      </w:ins>
      <w:ins w:id="85" w:author="黎海霞" w:date="2022-03-29T22:14:04Z">
        <w:r>
          <w:rPr>
            <w:rFonts w:hint="eastAsia"/>
            <w:color w:val="000000"/>
            <w:lang w:val="en-US" w:eastAsia="zh-CN"/>
          </w:rPr>
          <w:t xml:space="preserve">00, </w:t>
        </w:r>
      </w:ins>
      <w:ins w:id="86" w:author="黎海霞" w:date="2022-03-29T22:14:05Z">
        <w:r>
          <w:rPr>
            <w:rFonts w:hint="eastAsia"/>
            <w:color w:val="000000"/>
            <w:lang w:val="en-US" w:eastAsia="zh-CN"/>
          </w:rPr>
          <w:t>100</w:t>
        </w:r>
      </w:ins>
      <w:ins w:id="87" w:author="黎海霞" w:date="2022-03-29T22:14:06Z">
        <w:r>
          <w:rPr>
            <w:rFonts w:hint="eastAsia"/>
            <w:color w:val="000000"/>
            <w:lang w:val="en-US" w:eastAsia="zh-CN"/>
          </w:rPr>
          <w:t>, 1</w:t>
        </w:r>
      </w:ins>
      <w:ins w:id="88" w:author="黎海霞" w:date="2022-03-29T22:14:07Z">
        <w:r>
          <w:rPr>
            <w:rFonts w:hint="eastAsia"/>
            <w:color w:val="000000"/>
            <w:lang w:val="en-US" w:eastAsia="zh-CN"/>
          </w:rPr>
          <w:t>00]</w:t>
        </w:r>
      </w:ins>
      <w:r>
        <w:rPr>
          <w:rFonts w:hint="eastAsia"/>
        </w:rPr>
        <w:t>。</w:t>
      </w:r>
      <w:bookmarkStart w:id="1" w:name="_GoBack"/>
      <w:bookmarkEnd w:id="1"/>
    </w:p>
    <w:p>
      <w:pPr>
        <w:pStyle w:val="2"/>
        <w:spacing w:before="156"/>
        <w:rPr>
          <w:rFonts w:ascii="SimSun" w:hAnsi="SimSun" w:eastAsia="SimSun"/>
          <w:b/>
          <w:sz w:val="30"/>
          <w:szCs w:val="30"/>
        </w:rPr>
      </w:pPr>
      <w:r>
        <w:rPr>
          <w:rFonts w:hint="eastAsia" w:ascii="SimSun" w:hAnsi="SimSun" w:eastAsia="SimSun"/>
          <w:b/>
          <w:sz w:val="30"/>
          <w:szCs w:val="30"/>
        </w:rPr>
        <w:t>1</w:t>
      </w:r>
      <w:r>
        <w:rPr>
          <w:rFonts w:ascii="SimSun" w:hAnsi="SimSun" w:eastAsia="SimSun"/>
          <w:b/>
          <w:sz w:val="30"/>
          <w:szCs w:val="30"/>
        </w:rPr>
        <w:t>.6</w:t>
      </w:r>
      <w:r>
        <w:rPr>
          <w:rFonts w:hint="eastAsia" w:ascii="SimSun" w:hAnsi="SimSun" w:eastAsia="SimSun"/>
          <w:b/>
          <w:sz w:val="30"/>
          <w:szCs w:val="30"/>
        </w:rPr>
        <w:t>生存分析模型构建</w:t>
      </w:r>
    </w:p>
    <w:p>
      <w:pPr>
        <w:pStyle w:val="3"/>
        <w:widowControl w:val="0"/>
        <w:tabs>
          <w:tab w:val="clear" w:pos="377"/>
        </w:tabs>
        <w:snapToGrid w:val="0"/>
        <w:spacing w:before="60" w:beforeLines="0" w:after="60"/>
        <w:jc w:val="left"/>
        <w:rPr>
          <w:rFonts w:hint="eastAsia" w:ascii="Times New Roman" w:eastAsia="SimSun"/>
          <w:b/>
          <w:kern w:val="2"/>
          <w:sz w:val="28"/>
        </w:rPr>
      </w:pPr>
      <w:r>
        <w:rPr>
          <w:rFonts w:hint="eastAsia" w:ascii="Times New Roman" w:eastAsia="SimSun"/>
          <w:b/>
          <w:kern w:val="2"/>
          <w:sz w:val="28"/>
        </w:rPr>
        <w:t>1</w:t>
      </w:r>
      <w:r>
        <w:rPr>
          <w:rFonts w:ascii="Times New Roman" w:eastAsia="SimSun"/>
          <w:b/>
          <w:kern w:val="2"/>
          <w:sz w:val="28"/>
        </w:rPr>
        <w:t>.6.1</w:t>
      </w:r>
      <w:r>
        <w:rPr>
          <w:rFonts w:hint="eastAsia" w:ascii="Times New Roman" w:eastAsia="SimSun"/>
          <w:b/>
          <w:kern w:val="2"/>
          <w:sz w:val="28"/>
        </w:rPr>
        <w:t>卷积神经网络模型的建立与验证</w:t>
      </w:r>
    </w:p>
    <w:p>
      <w:pPr>
        <w:ind w:firstLine="480" w:firstLineChars="200"/>
        <w:rPr>
          <w:color w:val="FF0000"/>
        </w:rPr>
      </w:pPr>
      <w:r>
        <w:rPr>
          <w:rFonts w:hint="eastAsia"/>
        </w:rPr>
        <w:t>ResNet模型在深度学习中属于一个很成熟的神经网络结构。该结构能解决由于网络过深引起的网络退化问题，是目前最流行的深度学习模型之一。本中心数据按7:</w:t>
      </w:r>
      <w:r>
        <w:t>3</w:t>
      </w:r>
      <w:r>
        <w:rPr>
          <w:rFonts w:hint="eastAsia"/>
        </w:rPr>
        <w:t>以随机分组方式分为训练集和内部验证集，由于训练集数据只有3</w:t>
      </w:r>
      <w:r>
        <w:t>26</w:t>
      </w:r>
      <w:r>
        <w:rPr>
          <w:rFonts w:hint="eastAsia"/>
        </w:rPr>
        <w:t>例，样本量较小，对数据进行平移、旋转、缩放等扩增方式来增加模型的鲁棒性，</w:t>
      </w:r>
      <w:ins w:id="89" w:author="黎海霞" w:date="2022-03-29T22:32:52Z">
        <w:r>
          <w:rPr>
            <w:rFonts w:hint="eastAsia"/>
            <w:lang w:val="en-US" w:eastAsia="zh-CN"/>
          </w:rPr>
          <w:t>三</w:t>
        </w:r>
      </w:ins>
      <w:ins w:id="90" w:author="黎海霞" w:date="2022-03-29T22:31:58Z">
        <w:r>
          <w:rPr>
            <w:rFonts w:hint="eastAsia"/>
            <w:lang w:val="en-US" w:eastAsia="zh-CN"/>
          </w:rPr>
          <w:t>维</w:t>
        </w:r>
      </w:ins>
      <w:ins w:id="91" w:author="黎海霞" w:date="2022-03-29T22:31:59Z">
        <w:r>
          <w:rPr>
            <w:rFonts w:hint="eastAsia"/>
            <w:lang w:val="en-US" w:eastAsia="zh-CN"/>
          </w:rPr>
          <w:t>的</w:t>
        </w:r>
      </w:ins>
      <w:ins w:id="92" w:author="黎海霞" w:date="2022-03-29T22:31:47Z">
        <w:r>
          <w:rPr>
            <w:rFonts w:hint="eastAsia"/>
            <w:lang w:val="en-US" w:eastAsia="zh-CN"/>
          </w:rPr>
          <w:t>医学图像</w:t>
        </w:r>
      </w:ins>
      <w:ins w:id="93" w:author="黎海霞" w:date="2022-03-29T22:32:05Z">
        <w:r>
          <w:rPr>
            <w:rFonts w:hint="eastAsia"/>
            <w:lang w:val="en-US" w:eastAsia="zh-CN"/>
          </w:rPr>
          <w:t>相对</w:t>
        </w:r>
      </w:ins>
      <w:ins w:id="94" w:author="黎海霞" w:date="2022-03-29T22:32:55Z">
        <w:r>
          <w:rPr>
            <w:rFonts w:hint="eastAsia"/>
            <w:lang w:val="en-US" w:eastAsia="zh-CN"/>
          </w:rPr>
          <w:t>二</w:t>
        </w:r>
      </w:ins>
      <w:ins w:id="95" w:author="黎海霞" w:date="2022-03-29T22:32:09Z">
        <w:r>
          <w:rPr>
            <w:rFonts w:hint="eastAsia"/>
            <w:lang w:val="en-US" w:eastAsia="zh-CN"/>
          </w:rPr>
          <w:t>维</w:t>
        </w:r>
      </w:ins>
      <w:ins w:id="96" w:author="黎海霞" w:date="2022-03-29T22:32:11Z">
        <w:r>
          <w:rPr>
            <w:rFonts w:hint="eastAsia"/>
            <w:lang w:val="en-US" w:eastAsia="zh-CN"/>
          </w:rPr>
          <w:t>来说</w:t>
        </w:r>
      </w:ins>
      <w:ins w:id="97" w:author="黎海霞" w:date="2022-03-29T22:32:13Z">
        <w:r>
          <w:rPr>
            <w:rFonts w:hint="eastAsia"/>
            <w:lang w:val="en-US" w:eastAsia="zh-CN"/>
          </w:rPr>
          <w:t>包含</w:t>
        </w:r>
      </w:ins>
      <w:ins w:id="98" w:author="黎海霞" w:date="2022-03-29T22:32:14Z">
        <w:r>
          <w:rPr>
            <w:rFonts w:hint="eastAsia"/>
            <w:lang w:val="en-US" w:eastAsia="zh-CN"/>
          </w:rPr>
          <w:t>更多</w:t>
        </w:r>
      </w:ins>
      <w:ins w:id="99" w:author="黎海霞" w:date="2022-03-29T22:32:15Z">
        <w:r>
          <w:rPr>
            <w:rFonts w:hint="eastAsia"/>
            <w:lang w:val="en-US" w:eastAsia="zh-CN"/>
          </w:rPr>
          <w:t>的</w:t>
        </w:r>
      </w:ins>
      <w:ins w:id="100" w:author="黎海霞" w:date="2022-03-29T22:32:16Z">
        <w:r>
          <w:rPr>
            <w:rFonts w:hint="eastAsia"/>
            <w:lang w:val="en-US" w:eastAsia="zh-CN"/>
          </w:rPr>
          <w:t>信息</w:t>
        </w:r>
      </w:ins>
      <w:ins w:id="101" w:author="黎海霞" w:date="2022-03-29T22:32:17Z">
        <w:r>
          <w:rPr>
            <w:rFonts w:hint="eastAsia"/>
            <w:lang w:val="en-US" w:eastAsia="zh-CN"/>
          </w:rPr>
          <w:t>，</w:t>
        </w:r>
      </w:ins>
      <w:ins w:id="102" w:author="黎海霞" w:date="2022-03-29T22:32:20Z">
        <w:r>
          <w:rPr>
            <w:rFonts w:hint="eastAsia"/>
            <w:lang w:val="en-US" w:eastAsia="zh-CN"/>
          </w:rPr>
          <w:t>因此</w:t>
        </w:r>
      </w:ins>
      <w:ins w:id="103" w:author="黎海霞" w:date="2022-03-29T22:32:23Z">
        <w:r>
          <w:rPr>
            <w:rFonts w:hint="eastAsia"/>
            <w:lang w:val="en-US" w:eastAsia="zh-CN"/>
          </w:rPr>
          <w:t>本研究</w:t>
        </w:r>
      </w:ins>
      <w:r>
        <w:rPr>
          <w:rFonts w:hint="eastAsia"/>
        </w:rPr>
        <w:t>采用</w:t>
      </w:r>
      <w:ins w:id="104" w:author="黎海霞" w:date="2022-03-29T22:32:49Z">
        <w:r>
          <w:rPr>
            <w:rFonts w:hint="eastAsia"/>
            <w:lang w:val="en-US" w:eastAsia="zh-CN"/>
          </w:rPr>
          <w:t>三</w:t>
        </w:r>
      </w:ins>
      <w:ins w:id="105" w:author="黎海霞" w:date="2022-03-29T22:32:39Z">
        <w:r>
          <w:rPr>
            <w:rFonts w:hint="eastAsia"/>
            <w:lang w:val="en-US" w:eastAsia="zh-CN"/>
          </w:rPr>
          <w:t>维</w:t>
        </w:r>
      </w:ins>
      <w:ins w:id="106" w:author="黎海霞" w:date="2022-03-29T22:32:41Z">
        <w:r>
          <w:rPr>
            <w:rFonts w:hint="eastAsia"/>
            <w:lang w:val="en-US" w:eastAsia="zh-CN"/>
          </w:rPr>
          <w:t>的</w:t>
        </w:r>
      </w:ins>
      <w:r>
        <w:rPr>
          <w:rFonts w:hint="eastAsia"/>
        </w:rPr>
        <w:t>18层的ResNet。ResNet</w:t>
      </w:r>
      <w:r>
        <w:t>18</w:t>
      </w:r>
      <w:r>
        <w:rPr>
          <w:rFonts w:hint="eastAsia"/>
        </w:rPr>
        <w:t>由17层卷积层、</w:t>
      </w:r>
      <w:r>
        <w:rPr>
          <w:rFonts w:hint="eastAsia"/>
          <w:color w:val="FF0000"/>
        </w:rPr>
        <w:t>5层池化层</w:t>
      </w:r>
      <w:r>
        <w:rPr>
          <w:rFonts w:hint="eastAsia"/>
        </w:rPr>
        <w:t>和1层全连接层组成，卷积核</w:t>
      </w:r>
      <w:del w:id="107" w:author="黎海霞" w:date="2022-03-29T22:02:29Z">
        <w:r>
          <w:rPr>
            <w:rFonts w:hint="eastAsia"/>
          </w:rPr>
          <w:delText>的</w:delText>
        </w:r>
      </w:del>
      <w:r>
        <w:rPr>
          <w:rFonts w:hint="eastAsia"/>
        </w:rPr>
        <w:t>大小为3</w:t>
      </w:r>
      <w:r>
        <w:t>×</w:t>
      </w:r>
      <w:r>
        <w:rPr>
          <w:rFonts w:hint="eastAsia"/>
        </w:rPr>
        <w:t>3</w:t>
      </w:r>
      <w:r>
        <w:t>×</w:t>
      </w:r>
      <w:r>
        <w:rPr>
          <w:rFonts w:hint="eastAsia"/>
        </w:rPr>
        <w:t>3。将</w:t>
      </w:r>
      <w:del w:id="108" w:author="黎海霞" w:date="2022-03-29T22:14:51Z">
        <w:r>
          <w:rPr>
            <w:rFonts w:hint="default"/>
            <w:lang w:val="en-US"/>
          </w:rPr>
          <w:delText>裁剪</w:delText>
        </w:r>
      </w:del>
      <w:ins w:id="109" w:author="黎海霞" w:date="2022-03-29T22:14:52Z">
        <w:r>
          <w:rPr>
            <w:rFonts w:hint="eastAsia"/>
            <w:lang w:val="en-US" w:eastAsia="zh-CN"/>
          </w:rPr>
          <w:t>处理</w:t>
        </w:r>
      </w:ins>
      <w:ins w:id="110" w:author="黎海霞" w:date="2022-03-29T22:02:42Z">
        <w:r>
          <w:rPr>
            <w:rFonts w:hint="eastAsia"/>
            <w:lang w:val="en-US" w:eastAsia="zh-CN"/>
          </w:rPr>
          <w:t>好</w:t>
        </w:r>
      </w:ins>
      <w:r>
        <w:rPr>
          <w:rFonts w:hint="eastAsia"/>
        </w:rPr>
        <w:t>的</w:t>
      </w:r>
      <w:ins w:id="111" w:author="黎海霞" w:date="2022-03-29T22:33:19Z">
        <w:r>
          <w:rPr>
            <w:rFonts w:hint="eastAsia"/>
            <w:lang w:val="en-US" w:eastAsia="zh-CN"/>
          </w:rPr>
          <w:t>大小</w:t>
        </w:r>
      </w:ins>
      <w:ins w:id="112" w:author="黎海霞" w:date="2022-03-29T22:33:21Z">
        <w:r>
          <w:rPr>
            <w:rFonts w:hint="eastAsia"/>
            <w:lang w:val="en-US" w:eastAsia="zh-CN"/>
          </w:rPr>
          <w:t>为</w:t>
        </w:r>
      </w:ins>
      <w:ins w:id="113" w:author="黎海霞" w:date="2022-03-29T22:33:26Z">
        <w:r>
          <w:rPr>
            <w:rFonts w:hint="eastAsia"/>
            <w:color w:val="000000"/>
            <w:lang w:val="en-US" w:eastAsia="zh-CN"/>
          </w:rPr>
          <w:t>[3, 100, 100, 100]</w:t>
        </w:r>
      </w:ins>
      <w:ins w:id="114" w:author="黎海霞" w:date="2022-03-29T22:33:29Z">
        <w:r>
          <w:rPr>
            <w:rFonts w:hint="eastAsia"/>
            <w:color w:val="000000"/>
            <w:lang w:val="en-US" w:eastAsia="zh-CN"/>
          </w:rPr>
          <w:t>的</w:t>
        </w:r>
      </w:ins>
      <w:del w:id="115" w:author="黎海霞" w:date="2022-03-29T22:33:31Z">
        <w:r>
          <w:rPr>
            <w:rFonts w:hint="default"/>
            <w:lang w:val="en-US"/>
          </w:rPr>
          <w:delText>三个</w:delText>
        </w:r>
      </w:del>
      <w:ins w:id="116" w:author="黎海霞" w:date="2022-03-29T22:33:33Z">
        <w:r>
          <w:rPr>
            <w:rFonts w:hint="eastAsia"/>
            <w:lang w:val="en-US" w:eastAsia="zh-CN"/>
          </w:rPr>
          <w:t>多</w:t>
        </w:r>
      </w:ins>
      <w:r>
        <w:rPr>
          <w:rFonts w:hint="eastAsia"/>
        </w:rPr>
        <w:t>模态图像数据输入</w:t>
      </w:r>
      <w:del w:id="117" w:author="黎海霞" w:date="2022-03-29T22:03:46Z">
        <w:r>
          <w:rPr>
            <w:rFonts w:hint="eastAsia"/>
          </w:rPr>
          <w:delText>三维</w:delText>
        </w:r>
      </w:del>
      <w:r>
        <w:rPr>
          <w:rFonts w:hint="eastAsia"/>
        </w:rPr>
        <w:t>深层卷积神经网络（</w:t>
      </w:r>
      <w:r>
        <w:t>ResNet</w:t>
      </w:r>
      <w:r>
        <w:rPr>
          <w:rFonts w:hint="eastAsia"/>
        </w:rPr>
        <w:t>-</w:t>
      </w:r>
      <w:r>
        <w:t>18</w:t>
      </w:r>
      <w:r>
        <w:rPr>
          <w:rFonts w:hint="eastAsia"/>
        </w:rPr>
        <w:t>）进行训练</w:t>
      </w:r>
      <w:ins w:id="118" w:author="黎海霞" w:date="2022-03-29T22:33:37Z">
        <w:r>
          <w:rPr>
            <w:rFonts w:hint="eastAsia"/>
            <w:lang w:eastAsia="zh-CN"/>
          </w:rPr>
          <w:t>，</w:t>
        </w:r>
      </w:ins>
      <w:ins w:id="119" w:author="黎海霞" w:date="2022-03-29T22:33:39Z">
        <w:r>
          <w:rPr>
            <w:rFonts w:hint="eastAsia"/>
            <w:lang w:val="en-US" w:eastAsia="zh-CN"/>
          </w:rPr>
          <w:t>3</w:t>
        </w:r>
      </w:ins>
      <w:ins w:id="120" w:author="黎海霞" w:date="2022-03-29T22:33:42Z">
        <w:r>
          <w:rPr>
            <w:rFonts w:hint="eastAsia"/>
            <w:lang w:val="en-US" w:eastAsia="zh-CN"/>
          </w:rPr>
          <w:t>为</w:t>
        </w:r>
      </w:ins>
      <w:ins w:id="121" w:author="黎海霞" w:date="2022-03-29T22:33:45Z">
        <w:r>
          <w:rPr>
            <w:rFonts w:hint="eastAsia"/>
            <w:lang w:val="en-US" w:eastAsia="zh-CN"/>
          </w:rPr>
          <w:t>输入</w:t>
        </w:r>
      </w:ins>
      <w:ins w:id="122" w:author="黎海霞" w:date="2022-03-29T22:33:46Z">
        <w:r>
          <w:rPr>
            <w:rFonts w:hint="eastAsia"/>
            <w:lang w:val="en-US" w:eastAsia="zh-CN"/>
          </w:rPr>
          <w:t>数据的</w:t>
        </w:r>
      </w:ins>
      <w:ins w:id="123" w:author="黎海霞" w:date="2022-03-29T22:33:48Z">
        <w:r>
          <w:rPr>
            <w:rFonts w:hint="eastAsia"/>
            <w:lang w:val="en-US" w:eastAsia="zh-CN"/>
          </w:rPr>
          <w:t>通道数</w:t>
        </w:r>
      </w:ins>
      <w:r>
        <w:rPr>
          <w:rFonts w:hint="eastAsia"/>
        </w:rPr>
        <w:t>；通过卷积层和平均池化层，进行特征提取，最后连接到全连接层，汇总特征，最后加一层Softmax层，输出概率值。把随访时间完整的样本分为两类，发生事件时标签为1，未发生事件时标签为0，作为分类网络的精标准。训练网络GPU型号为</w:t>
      </w:r>
      <w:ins w:id="124" w:author="黎海霞" w:date="2022-03-29T22:09:05Z">
        <w:r>
          <w:rPr>
            <w:rFonts w:hint="eastAsia"/>
            <w:lang w:val="en-US" w:eastAsia="zh-CN"/>
          </w:rPr>
          <w:t>N</w:t>
        </w:r>
      </w:ins>
      <w:ins w:id="125" w:author="黎海霞" w:date="2022-03-29T22:09:07Z">
        <w:r>
          <w:rPr>
            <w:rFonts w:hint="eastAsia"/>
            <w:lang w:val="en-US" w:eastAsia="zh-CN"/>
          </w:rPr>
          <w:t>VIDIA</w:t>
        </w:r>
      </w:ins>
      <w:del w:id="126" w:author="黎海霞" w:date="2022-03-29T22:09:04Z">
        <w:r>
          <w:rPr>
            <w:rFonts w:hint="eastAsia"/>
          </w:rPr>
          <w:delText>n</w:delText>
        </w:r>
      </w:del>
      <w:del w:id="127" w:author="黎海霞" w:date="2022-03-29T22:09:12Z">
        <w:r>
          <w:rPr>
            <w:rFonts w:hint="eastAsia"/>
          </w:rPr>
          <w:delText>vid</w:delText>
        </w:r>
      </w:del>
      <w:del w:id="128" w:author="黎海霞" w:date="2022-03-29T22:09:13Z">
        <w:r>
          <w:rPr>
            <w:rFonts w:hint="eastAsia"/>
          </w:rPr>
          <w:delText>ia</w:delText>
        </w:r>
      </w:del>
      <w:r>
        <w:rPr>
          <w:rFonts w:hint="eastAsia"/>
        </w:rPr>
        <w:t>的GeForce RTX 3090，</w:t>
      </w:r>
      <w:ins w:id="129" w:author="黎海霞" w:date="2022-03-30T10:39:28Z">
        <w:r>
          <w:rPr>
            <w:rFonts w:hint="eastAsia"/>
            <w:lang w:val="en-US" w:eastAsia="zh-CN"/>
          </w:rPr>
          <w:t>初始</w:t>
        </w:r>
      </w:ins>
      <w:r>
        <w:rPr>
          <w:rFonts w:hint="eastAsia"/>
        </w:rPr>
        <w:t>学习率为0.01，</w:t>
      </w:r>
      <w:ins w:id="130" w:author="黎海霞" w:date="2022-03-30T10:39:46Z">
        <w:r>
          <w:rPr>
            <w:rFonts w:hint="eastAsia"/>
            <w:lang w:val="en-US" w:eastAsia="zh-CN"/>
          </w:rPr>
          <w:t>如果</w:t>
        </w:r>
      </w:ins>
      <w:ins w:id="131" w:author="黎海霞" w:date="2022-03-30T10:40:00Z">
        <w:r>
          <w:rPr>
            <w:rFonts w:hint="eastAsia"/>
            <w:lang w:val="en-US" w:eastAsia="zh-CN"/>
          </w:rPr>
          <w:t>10</w:t>
        </w:r>
      </w:ins>
      <w:ins w:id="132" w:author="黎海霞" w:date="2022-03-30T10:40:01Z">
        <w:r>
          <w:rPr>
            <w:rFonts w:hint="eastAsia"/>
            <w:lang w:val="en-US" w:eastAsia="zh-CN"/>
          </w:rPr>
          <w:t>个</w:t>
        </w:r>
      </w:ins>
      <w:ins w:id="133" w:author="黎海霞" w:date="2022-03-30T10:40:04Z">
        <w:r>
          <w:rPr>
            <w:rFonts w:hint="eastAsia"/>
            <w:lang w:val="en-US" w:eastAsia="zh-CN"/>
          </w:rPr>
          <w:t>epoch</w:t>
        </w:r>
      </w:ins>
      <w:ins w:id="134" w:author="黎海霞" w:date="2022-03-30T10:40:05Z">
        <w:r>
          <w:rPr>
            <w:rFonts w:hint="eastAsia"/>
            <w:lang w:val="en-US" w:eastAsia="zh-CN"/>
          </w:rPr>
          <w:t>后</w:t>
        </w:r>
      </w:ins>
      <w:ins w:id="135" w:author="黎海霞" w:date="2022-03-30T10:40:09Z">
        <w:r>
          <w:rPr>
            <w:rFonts w:hint="eastAsia"/>
            <w:lang w:val="en-US" w:eastAsia="zh-CN"/>
          </w:rPr>
          <w:t>效果</w:t>
        </w:r>
      </w:ins>
      <w:ins w:id="136" w:author="黎海霞" w:date="2022-03-30T10:40:12Z">
        <w:r>
          <w:rPr>
            <w:rFonts w:hint="eastAsia"/>
            <w:lang w:val="en-US" w:eastAsia="zh-CN"/>
          </w:rPr>
          <w:t>没提升</w:t>
        </w:r>
      </w:ins>
      <w:ins w:id="137" w:author="黎海霞" w:date="2022-03-30T10:40:13Z">
        <w:r>
          <w:rPr>
            <w:rFonts w:hint="eastAsia"/>
            <w:lang w:val="en-US" w:eastAsia="zh-CN"/>
          </w:rPr>
          <w:t>，</w:t>
        </w:r>
      </w:ins>
      <w:ins w:id="138" w:author="黎海霞" w:date="2022-03-30T10:40:14Z">
        <w:r>
          <w:rPr>
            <w:rFonts w:hint="eastAsia"/>
            <w:lang w:val="en-US" w:eastAsia="zh-CN"/>
          </w:rPr>
          <w:t>则</w:t>
        </w:r>
      </w:ins>
      <w:ins w:id="139" w:author="黎海霞" w:date="2022-03-30T10:40:16Z">
        <w:r>
          <w:rPr>
            <w:rFonts w:hint="eastAsia"/>
            <w:lang w:val="en-US" w:eastAsia="zh-CN"/>
          </w:rPr>
          <w:t>会</w:t>
        </w:r>
      </w:ins>
      <w:ins w:id="140" w:author="黎海霞" w:date="2022-03-30T10:40:18Z">
        <w:r>
          <w:rPr>
            <w:rFonts w:hint="eastAsia"/>
            <w:lang w:val="en-US" w:eastAsia="zh-CN"/>
          </w:rPr>
          <w:t>把</w:t>
        </w:r>
      </w:ins>
      <w:ins w:id="141" w:author="黎海霞" w:date="2022-03-30T10:40:19Z">
        <w:r>
          <w:rPr>
            <w:rFonts w:hint="eastAsia"/>
            <w:lang w:val="en-US" w:eastAsia="zh-CN"/>
          </w:rPr>
          <w:t>学习</w:t>
        </w:r>
      </w:ins>
      <w:ins w:id="142" w:author="黎海霞" w:date="2022-03-30T10:40:20Z">
        <w:r>
          <w:rPr>
            <w:rFonts w:hint="eastAsia"/>
            <w:lang w:val="en-US" w:eastAsia="zh-CN"/>
          </w:rPr>
          <w:t>率</w:t>
        </w:r>
      </w:ins>
      <w:ins w:id="143" w:author="黎海霞" w:date="2022-03-30T10:40:21Z">
        <w:r>
          <w:rPr>
            <w:rFonts w:hint="eastAsia"/>
            <w:lang w:val="en-US" w:eastAsia="zh-CN"/>
          </w:rPr>
          <w:t>降低</w:t>
        </w:r>
      </w:ins>
      <w:ins w:id="144" w:author="黎海霞" w:date="2022-03-30T10:40:23Z">
        <w:r>
          <w:rPr>
            <w:rFonts w:hint="eastAsia"/>
            <w:lang w:val="en-US" w:eastAsia="zh-CN"/>
          </w:rPr>
          <w:t>为</w:t>
        </w:r>
      </w:ins>
      <w:ins w:id="145" w:author="黎海霞" w:date="2022-03-30T10:40:24Z">
        <w:r>
          <w:rPr>
            <w:rFonts w:hint="eastAsia"/>
            <w:lang w:val="en-US" w:eastAsia="zh-CN"/>
          </w:rPr>
          <w:t>原来的</w:t>
        </w:r>
      </w:ins>
      <w:ins w:id="146" w:author="黎海霞" w:date="2022-03-30T10:40:27Z">
        <w:r>
          <w:rPr>
            <w:rFonts w:hint="eastAsia"/>
            <w:lang w:val="en-US" w:eastAsia="zh-CN"/>
          </w:rPr>
          <w:t>0</w:t>
        </w:r>
      </w:ins>
      <w:ins w:id="147" w:author="黎海霞" w:date="2022-03-30T10:40:28Z">
        <w:r>
          <w:rPr>
            <w:rFonts w:hint="eastAsia"/>
            <w:lang w:val="en-US" w:eastAsia="zh-CN"/>
          </w:rPr>
          <w:t>.1</w:t>
        </w:r>
      </w:ins>
      <w:ins w:id="148" w:author="黎海霞" w:date="2022-03-30T10:40:29Z">
        <w:r>
          <w:rPr>
            <w:rFonts w:hint="eastAsia"/>
            <w:lang w:val="en-US" w:eastAsia="zh-CN"/>
          </w:rPr>
          <w:t>倍</w:t>
        </w:r>
      </w:ins>
      <w:ins w:id="149" w:author="黎海霞" w:date="2022-03-30T10:40:31Z">
        <w:r>
          <w:rPr>
            <w:rFonts w:hint="eastAsia"/>
            <w:lang w:val="en-US" w:eastAsia="zh-CN"/>
          </w:rPr>
          <w:t>，</w:t>
        </w:r>
      </w:ins>
      <w:ins w:id="150" w:author="黎海霞" w:date="2022-03-30T10:40:54Z">
        <w:r>
          <w:rPr>
            <w:rFonts w:hint="eastAsia"/>
            <w:lang w:val="en-US" w:eastAsia="zh-CN"/>
          </w:rPr>
          <w:t>学习率</w:t>
        </w:r>
      </w:ins>
      <w:ins w:id="151" w:author="黎海霞" w:date="2022-03-30T10:41:03Z">
        <w:r>
          <w:rPr>
            <w:rFonts w:hint="eastAsia"/>
            <w:lang w:val="en-US" w:eastAsia="zh-CN"/>
          </w:rPr>
          <w:t>不会</w:t>
        </w:r>
      </w:ins>
      <w:ins w:id="152" w:author="黎海霞" w:date="2022-03-30T10:41:04Z">
        <w:r>
          <w:rPr>
            <w:rFonts w:hint="eastAsia"/>
            <w:lang w:val="en-US" w:eastAsia="zh-CN"/>
          </w:rPr>
          <w:t>低于</w:t>
        </w:r>
      </w:ins>
      <w:ins w:id="153" w:author="黎海霞" w:date="2022-03-30T10:41:51Z">
        <w:r>
          <w:rPr>
            <w:rFonts w:hint="eastAsia"/>
            <w:lang w:val="en-US" w:eastAsia="zh-CN"/>
          </w:rPr>
          <w:t>0</w:t>
        </w:r>
      </w:ins>
      <w:ins w:id="154" w:author="黎海霞" w:date="2022-03-30T10:41:52Z">
        <w:r>
          <w:rPr>
            <w:rFonts w:hint="eastAsia"/>
            <w:lang w:val="en-US" w:eastAsia="zh-CN"/>
          </w:rPr>
          <w:t>.000</w:t>
        </w:r>
      </w:ins>
      <w:ins w:id="155" w:author="黎海霞" w:date="2022-03-30T10:41:53Z">
        <w:r>
          <w:rPr>
            <w:rFonts w:hint="eastAsia"/>
            <w:lang w:val="en-US" w:eastAsia="zh-CN"/>
          </w:rPr>
          <w:t>1</w:t>
        </w:r>
      </w:ins>
      <w:ins w:id="156" w:author="黎海霞" w:date="2022-03-30T10:42:01Z">
        <w:r>
          <w:rPr>
            <w:rFonts w:hint="eastAsia"/>
            <w:lang w:val="en-US" w:eastAsia="zh-CN"/>
          </w:rPr>
          <w:t>。</w:t>
        </w:r>
      </w:ins>
      <w:r>
        <w:rPr>
          <w:rFonts w:hint="eastAsia"/>
        </w:rPr>
        <w:t>批量大小为64，训练100个</w:t>
      </w:r>
      <w:r>
        <w:rPr>
          <w:rFonts w:hint="eastAsia"/>
          <w:color w:val="FF0000"/>
        </w:rPr>
        <w:t>epoch</w:t>
      </w:r>
      <w:r>
        <w:rPr>
          <w:rFonts w:hint="eastAsia"/>
        </w:rPr>
        <w:t>。取内部验证集AUC最高的模型作为最终模型。使用Focal loss作为损失函数解决数据分布不均衡等问题。模型训练完毕，保存所有样本</w:t>
      </w:r>
      <w:ins w:id="157" w:author="黎海霞" w:date="2022-03-29T22:11:28Z">
        <w:r>
          <w:rPr>
            <w:rFonts w:hint="eastAsia"/>
            <w:lang w:val="en-US" w:eastAsia="zh-CN"/>
          </w:rPr>
          <w:t>经过</w:t>
        </w:r>
      </w:ins>
      <w:ins w:id="158" w:author="黎海霞" w:date="2022-03-29T22:12:25Z">
        <w:r>
          <w:rPr>
            <w:rFonts w:hint="eastAsia"/>
            <w:lang w:val="en-US" w:eastAsia="zh-CN"/>
          </w:rPr>
          <w:t>这个</w:t>
        </w:r>
      </w:ins>
      <w:ins w:id="159" w:author="黎海霞" w:date="2022-03-29T22:11:37Z">
        <w:r>
          <w:rPr>
            <w:rFonts w:hint="eastAsia"/>
            <w:lang w:val="en-US" w:eastAsia="zh-CN"/>
          </w:rPr>
          <w:t>网络</w:t>
        </w:r>
      </w:ins>
      <w:r>
        <w:rPr>
          <w:rFonts w:hint="eastAsia"/>
        </w:rPr>
        <w:t>的Softmax层的输出结果</w:t>
      </w:r>
      <w:r>
        <w:rPr>
          <w:rFonts w:hint="eastAsia"/>
          <w:color w:val="FF0000"/>
        </w:rPr>
        <w:t>(包括随访时间不足的)</w:t>
      </w:r>
      <w:r>
        <w:rPr>
          <w:rFonts w:hint="eastAsia"/>
        </w:rPr>
        <w:t>，1对应的概率越大，模型越有信心认为该样本发生结局事件，这个概率作为深度学习分数。以深度学习分数为特征，随访的具体生存情况作为标签构建Cox模型。</w:t>
      </w:r>
      <w:r>
        <w:rPr>
          <w:rFonts w:hint="eastAsia"/>
          <w:color w:val="FF0000"/>
        </w:rPr>
        <w:t>具体流程及深度学习网络结构如图。以一致性指数进行模型评价。将内部验证集、外部验证集图像输入上述所建总体生存预测模型，输出结果以评估模型的总体预测效能。</w:t>
      </w:r>
    </w:p>
    <w:p>
      <w:pPr>
        <w:ind w:firstLine="480" w:firstLineChars="200"/>
      </w:pPr>
    </w:p>
    <w:p>
      <w:pPr>
        <w:pStyle w:val="3"/>
        <w:widowControl w:val="0"/>
        <w:tabs>
          <w:tab w:val="clear" w:pos="377"/>
        </w:tabs>
        <w:snapToGrid w:val="0"/>
        <w:spacing w:before="60" w:beforeLines="0" w:after="60"/>
        <w:jc w:val="left"/>
        <w:rPr>
          <w:rFonts w:ascii="Times New Roman" w:eastAsia="SimSun"/>
          <w:b/>
          <w:kern w:val="2"/>
          <w:sz w:val="28"/>
        </w:rPr>
      </w:pPr>
      <w:r>
        <w:rPr>
          <w:rFonts w:hint="eastAsia" w:ascii="Times New Roman" w:eastAsia="SimSun"/>
          <w:b/>
          <w:kern w:val="2"/>
          <w:sz w:val="28"/>
        </w:rPr>
        <w:t>1</w:t>
      </w:r>
      <w:r>
        <w:rPr>
          <w:rFonts w:ascii="Times New Roman" w:eastAsia="SimSun"/>
          <w:b/>
          <w:kern w:val="2"/>
          <w:sz w:val="28"/>
        </w:rPr>
        <w:t>.6.2</w:t>
      </w:r>
      <w:r>
        <w:rPr>
          <w:rFonts w:hint="eastAsia" w:ascii="Times New Roman" w:eastAsia="SimSun"/>
          <w:b/>
          <w:kern w:val="2"/>
          <w:sz w:val="28"/>
        </w:rPr>
        <w:t>临床因素Cox回归模型构建与验证</w:t>
      </w:r>
    </w:p>
    <w:p>
      <w:pPr>
        <w:ind w:firstLine="480" w:firstLineChars="200"/>
        <w:rPr>
          <w:rFonts w:hint="eastAsia"/>
        </w:rPr>
      </w:pPr>
      <w:r>
        <w:rPr>
          <w:rFonts w:hint="eastAsia"/>
        </w:rPr>
        <w:t>Cox比例风险模型以生存结局（二分类变量）或生存时间（连续变量）为因变量，可分析多种因素对生存时间的影响，允许有截尾的出现，是生存分析中最重要的模型之一。本研究采用</w:t>
      </w:r>
      <w:r>
        <w:rPr>
          <w:rFonts w:hint="eastAsia"/>
          <w:color w:val="FF0000"/>
        </w:rPr>
        <w:t>生存时间为因变量</w:t>
      </w:r>
      <w:r>
        <w:rPr>
          <w:rFonts w:hint="eastAsia"/>
        </w:rPr>
        <w:t>，选取</w:t>
      </w:r>
      <w:r>
        <w:t>BCLC</w:t>
      </w:r>
      <w:r>
        <w:rPr>
          <w:rFonts w:hint="eastAsia"/>
        </w:rPr>
        <w:t>分期及预后系统推荐的临床常见预后危险因素血清A</w:t>
      </w:r>
      <w:r>
        <w:t>FP</w:t>
      </w:r>
      <w:r>
        <w:rPr>
          <w:rFonts w:hint="eastAsia"/>
        </w:rPr>
        <w:t>水平、白蛋白、总胆红素、年龄、性别、B</w:t>
      </w:r>
      <w:r>
        <w:t>CLC</w:t>
      </w:r>
      <w:r>
        <w:rPr>
          <w:rFonts w:hint="eastAsia"/>
        </w:rPr>
        <w:t>分期等进行多因素Cox回归分析，P</w:t>
      </w:r>
      <w:r>
        <w:t>&lt;0.05</w:t>
      </w:r>
      <w:r>
        <w:rPr>
          <w:rFonts w:hint="eastAsia"/>
        </w:rPr>
        <w:t>视为具有统计学意义。并将该模型在验证集中进行验证，</w:t>
      </w:r>
      <w:r>
        <w:rPr>
          <w:rFonts w:hint="eastAsia"/>
          <w:color w:val="FF0000"/>
        </w:rPr>
        <w:t>评价临床模型的预测效能。</w:t>
      </w:r>
    </w:p>
    <w:p>
      <w:pPr>
        <w:pStyle w:val="3"/>
        <w:widowControl w:val="0"/>
        <w:tabs>
          <w:tab w:val="clear" w:pos="377"/>
        </w:tabs>
        <w:snapToGrid w:val="0"/>
        <w:spacing w:before="60" w:beforeLines="0" w:after="60"/>
        <w:jc w:val="left"/>
        <w:rPr>
          <w:rFonts w:hint="eastAsia" w:ascii="Times New Roman" w:eastAsia="SimSun"/>
          <w:b/>
          <w:kern w:val="2"/>
          <w:sz w:val="28"/>
        </w:rPr>
      </w:pPr>
      <w:r>
        <w:rPr>
          <w:rFonts w:hint="eastAsia" w:ascii="Times New Roman" w:eastAsia="SimSun"/>
          <w:b/>
          <w:kern w:val="2"/>
          <w:sz w:val="28"/>
        </w:rPr>
        <w:t>1</w:t>
      </w:r>
      <w:r>
        <w:rPr>
          <w:rFonts w:ascii="Times New Roman" w:eastAsia="SimSun"/>
          <w:b/>
          <w:kern w:val="2"/>
          <w:sz w:val="28"/>
        </w:rPr>
        <w:t>.6.3</w:t>
      </w:r>
      <w:r>
        <w:rPr>
          <w:rFonts w:hint="eastAsia" w:ascii="Times New Roman" w:eastAsia="SimSun"/>
          <w:b/>
          <w:kern w:val="2"/>
          <w:sz w:val="28"/>
        </w:rPr>
        <w:t>联合模型构建与验证</w:t>
      </w:r>
    </w:p>
    <w:p>
      <w:pPr>
        <w:ind w:firstLine="480" w:firstLineChars="200"/>
        <w:rPr>
          <w:rFonts w:hint="eastAsia"/>
        </w:rPr>
      </w:pPr>
      <w:r>
        <w:rPr>
          <w:rFonts w:hint="eastAsia"/>
          <w:color w:val="FF0000"/>
        </w:rPr>
        <w:t>将临床模型中筛选出的有意义的变量与深度学习模型共同纳入多因素Cox回归分析进行建模。</w:t>
      </w:r>
      <w:r>
        <w:rPr>
          <w:rFonts w:hint="eastAsia"/>
        </w:rPr>
        <w:t>并将该模型在验证集中进行验证，</w:t>
      </w:r>
      <w:r>
        <w:rPr>
          <w:rFonts w:hint="eastAsia"/>
          <w:color w:val="FF0000"/>
        </w:rPr>
        <w:t>评价临床模型的预测效能。</w:t>
      </w:r>
    </w:p>
    <w:p>
      <w:pPr>
        <w:pStyle w:val="2"/>
        <w:spacing w:before="156"/>
        <w:rPr>
          <w:rFonts w:ascii="SimSun" w:hAnsi="SimSun" w:eastAsia="SimSun"/>
          <w:b/>
          <w:sz w:val="30"/>
          <w:szCs w:val="30"/>
        </w:rPr>
      </w:pPr>
      <w:r>
        <w:rPr>
          <w:rFonts w:ascii="SimSun" w:hAnsi="SimSun" w:eastAsia="SimSun"/>
          <w:b/>
          <w:sz w:val="30"/>
          <w:szCs w:val="30"/>
        </w:rPr>
        <w:t>1.7</w:t>
      </w:r>
      <w:r>
        <w:rPr>
          <w:rFonts w:hint="eastAsia" w:ascii="SimSun" w:hAnsi="SimSun" w:eastAsia="SimSun"/>
          <w:b/>
          <w:sz w:val="30"/>
          <w:szCs w:val="30"/>
        </w:rPr>
        <w:t>统计分析方法</w:t>
      </w:r>
    </w:p>
    <w:p>
      <w:pPr>
        <w:ind w:firstLine="480" w:firstLineChars="200"/>
        <w:rPr>
          <w:color w:val="FF0000"/>
        </w:rPr>
      </w:pPr>
      <w:r>
        <w:rPr>
          <w:rFonts w:hint="eastAsia"/>
        </w:rPr>
        <w:t>统计学分析采用Python</w:t>
      </w:r>
      <w:r>
        <w:t xml:space="preserve">3.10.2 </w:t>
      </w:r>
      <w:r>
        <w:rPr>
          <w:rFonts w:hint="eastAsia"/>
        </w:rPr>
        <w:t>软件（</w:t>
      </w:r>
      <w:r>
        <w:t>https://www.python.org/</w:t>
      </w:r>
      <w:r>
        <w:rPr>
          <w:rFonts w:hint="eastAsia"/>
        </w:rPr>
        <w:t>）和</w:t>
      </w:r>
      <w:r>
        <w:rPr>
          <w:rFonts w:eastAsia="Times New Roman"/>
        </w:rPr>
        <w:t>R 4.0.4</w:t>
      </w:r>
      <w:r>
        <w:rPr>
          <w:rFonts w:hint="eastAsia" w:ascii="SimSun" w:hAnsi="SimSun" w:cs="SimSun"/>
        </w:rPr>
        <w:t>软件</w:t>
      </w:r>
      <w:r>
        <w:rPr>
          <w:rFonts w:hint="eastAsia"/>
        </w:rPr>
        <w:t>（</w:t>
      </w:r>
      <w:r>
        <w:t>https://www.r-project.org/</w:t>
      </w:r>
      <w:r>
        <w:rPr>
          <w:rFonts w:hint="eastAsia"/>
        </w:rPr>
        <w:t>）。训练集和验证集临床基线特征的比较，连续型变量采用Mann-</w:t>
      </w:r>
      <w:r>
        <w:t>W</w:t>
      </w:r>
      <w:r>
        <w:rPr>
          <w:rFonts w:hint="eastAsia"/>
        </w:rPr>
        <w:t>hitney</w:t>
      </w:r>
      <w:r>
        <w:t xml:space="preserve"> U</w:t>
      </w:r>
      <w:r>
        <w:rPr>
          <w:rFonts w:hint="eastAsia"/>
        </w:rPr>
        <w:t>检验或独立样本t检验，分类型变量采用卡方检验或Fisher</w:t>
      </w:r>
      <w:r>
        <w:t>’</w:t>
      </w:r>
      <w:r>
        <w:rPr>
          <w:rFonts w:hint="eastAsia"/>
        </w:rPr>
        <w:t>s确切概率法检验。统计结果为双侧检验，P＜0</w:t>
      </w:r>
      <w:r>
        <w:t>.05</w:t>
      </w:r>
      <w:r>
        <w:rPr>
          <w:rFonts w:hint="eastAsia"/>
        </w:rPr>
        <w:t>认为具有显著统计学差异。对临床因素和深度学习分数进行多因素Cox</w:t>
      </w:r>
      <w:r>
        <w:t>回归模型</w:t>
      </w:r>
      <w:r>
        <w:rPr>
          <w:rFonts w:hint="eastAsia"/>
        </w:rPr>
        <w:t>构建。模型效能的评价采用一致性指数（</w:t>
      </w:r>
      <w:r>
        <w:t>Harrell's concordance indices</w:t>
      </w:r>
      <w:r>
        <w:rPr>
          <w:rFonts w:hint="eastAsia"/>
        </w:rPr>
        <w:t>）指标，一致性指数C-index=0.5表示完全不一致,模型没有预测作用。0.50≤C-index＜0.70代表模型准确度较低。0.70≤C-index＜0.90代表模型准确度中等。C-index≥0.90代表模型准确度高。</w:t>
      </w:r>
      <w:r>
        <w:rPr>
          <w:rFonts w:hint="eastAsia"/>
          <w:color w:val="FF0000"/>
        </w:rPr>
        <w:t>不同模型效能的比较使用R软件，使用survcomp包的cindex.comp函数。采用Kaplan-Meier法绘制生存曲线。</w:t>
      </w:r>
    </w:p>
    <w:p>
      <w:pPr>
        <w:ind w:firstLine="480" w:firstLineChars="200"/>
        <w:rPr>
          <w:rFonts w:hint="eastAsia"/>
          <w:color w:val="FF0000"/>
        </w:rPr>
      </w:pPr>
    </w:p>
    <w:p>
      <w:pPr>
        <w:pStyle w:val="2"/>
        <w:spacing w:before="156" w:line="300" w:lineRule="auto"/>
        <w:rPr>
          <w:rFonts w:ascii="SimSun" w:hAnsi="SimSun" w:eastAsia="SimSun"/>
          <w:b/>
          <w:sz w:val="30"/>
          <w:szCs w:val="30"/>
        </w:rPr>
      </w:pPr>
      <w:bookmarkStart w:id="0" w:name="_Toc350175468"/>
      <w:r>
        <w:rPr>
          <w:rFonts w:hint="eastAsia" w:ascii="SimSun" w:hAnsi="SimSun" w:eastAsia="SimSun"/>
          <w:b/>
          <w:sz w:val="30"/>
          <w:szCs w:val="30"/>
        </w:rPr>
        <w:t xml:space="preserve">3.1 </w:t>
      </w:r>
      <w:bookmarkEnd w:id="0"/>
      <w:r>
        <w:rPr>
          <w:rFonts w:hint="eastAsia" w:ascii="SimSun" w:hAnsi="SimSun" w:eastAsia="SimSun"/>
          <w:b/>
          <w:sz w:val="30"/>
          <w:szCs w:val="30"/>
        </w:rPr>
        <w:t>卷积神经网络模型原理及模型选择</w:t>
      </w:r>
    </w:p>
    <w:p>
      <w:pPr>
        <w:ind w:firstLine="480" w:firstLineChars="200"/>
      </w:pPr>
      <w:r>
        <w:rPr>
          <w:rFonts w:hint="eastAsia"/>
        </w:rPr>
        <w:t>人工智能</w:t>
      </w:r>
      <w:r>
        <w:t>（Artificial intelligence，AI）</w:t>
      </w:r>
      <w:r>
        <w:rPr>
          <w:rFonts w:hint="eastAsia"/>
        </w:rPr>
        <w:t>定义为正确地解释外部数据、</w:t>
      </w:r>
      <w:r>
        <w:t>模拟、延伸机器</w:t>
      </w:r>
      <w:r>
        <w:rPr>
          <w:rFonts w:hint="eastAsia"/>
        </w:rPr>
        <w:t>并利用所学研究人类智能的技术及应用；在医学影像方面，理论上以下相关研究都可以由人工智能来完成，包括但不限于病灶检测与分类、诊断和分期、治疗计划、疗效评价和预后预测等。机器学习</w:t>
      </w:r>
      <w:r>
        <w:t>（Machine learning, ML）</w:t>
      </w:r>
      <w:r>
        <w:rPr>
          <w:rFonts w:hint="eastAsia"/>
        </w:rPr>
        <w:t>是人工智能的其中一个分支，属于多领域交叉学科，通常根据有无标签及标签的多少分为无监督的学习和有（半）监督的学习；根据是否使用了神经网络又划分为传统机器学习、神经网络；传统机器学习即浅层结构包括回归算法、支持向量机（Support Vector Machine, SVM）、朴素贝叶斯算法、</w:t>
      </w:r>
      <w:r>
        <w:t>K</w:t>
      </w:r>
      <w:r>
        <w:rPr>
          <w:rFonts w:hint="eastAsia"/>
        </w:rPr>
        <w:t>近域、决策树等；例如近几年比较热门的研究领域影像组学也是在浅层机器学习算法的基础上进行建模</w:t>
      </w:r>
      <w:r>
        <w:fldChar w:fldCharType="begin"/>
      </w:r>
      <w:r>
        <w:instrText xml:space="preserve"> ADDIN EN.CITE &lt;EndNote&gt;&lt;Cite&gt;&lt;Author&gt;Visvikis&lt;/Author&gt;&lt;Year&gt;2019&lt;/Year&gt;&lt;RecNum&gt;320&lt;/RecNum&gt;&lt;DisplayText&gt;&lt;style face="superscript"&gt;[30]&lt;/style&gt;&lt;/DisplayText&gt;&lt;record&gt;&lt;rec-number&gt;320&lt;/rec-number&gt;&lt;foreign-keys&gt;&lt;key app="EN" db-id="sdtwfas9baptv8ezzwo5tawy0d5vtd0zde09" timestamp="1647681557"&gt;320&lt;/key&gt;&lt;/foreign-keys&gt;&lt;ref-type name="Journal Article"&gt;17&lt;/ref-type&gt;&lt;contributors&gt;&lt;authors&gt;&lt;author&gt;Visvikis, D.&lt;/author&gt;&lt;author&gt;Cheze Le Rest, C.&lt;/author&gt;&lt;author&gt;Jaouen, V.&lt;/author&gt;&lt;author&gt;Hatt, M.&lt;/author&gt;&lt;/authors&gt;&lt;/contributors&gt;&lt;auth-address&gt;LaTIM, INSERM UMR 1101, IBRBS, Faculty of Medicine, Univ Brest, 22 avenue Camille Desmoulins, 29238, Brest, France. dimitris@univ-brest.fr.&amp;#xD;LaTIM, INSERM UMR 1101, IBRBS, Faculty of Medicine, Univ Brest, 22 avenue Camille Desmoulins, 29238, Brest, France.&amp;#xD;Nuclear Medicine Department, CHU Miletrie, Poitiers, France.&lt;/auth-address&gt;&lt;titles&gt;&lt;title&gt;Artificial intelligence, machine (deep) learning and radio(geno)mics: definitions and nuclear medicine imaging applications&lt;/title&gt;&lt;secondary-title&gt;Eur J Nucl Med Mol Imaging&lt;/secondary-title&gt;&lt;/titles&gt;&lt;periodical&gt;&lt;full-title&gt;Eur J Nucl Med Mol Imaging&lt;/full-title&gt;&lt;/periodical&gt;&lt;pages&gt;2630-2637&lt;/pages&gt;&lt;volume&gt;46&lt;/volume&gt;&lt;number&gt;13&lt;/number&gt;&lt;edition&gt;2019/07/08&lt;/edition&gt;&lt;keywords&gt;&lt;keyword&gt;*Deep Learning&lt;/keyword&gt;&lt;keyword&gt;Humans&lt;/keyword&gt;&lt;keyword&gt;Image Processing, Computer-Assisted/*methods&lt;/keyword&gt;&lt;keyword&gt;*Molecular Imaging&lt;/keyword&gt;&lt;keyword&gt;*Nuclear Medicine&lt;/keyword&gt;&lt;keyword&gt;Artificial intelligence&lt;/keyword&gt;&lt;keyword&gt;Deep learning&lt;/keyword&gt;&lt;keyword&gt;Machine learning&lt;/keyword&gt;&lt;keyword&gt;Radiogenomics&lt;/keyword&gt;&lt;keyword&gt;Radiomics&lt;/keyword&gt;&lt;/keywords&gt;&lt;dates&gt;&lt;year&gt;2019&lt;/year&gt;&lt;pub-dates&gt;&lt;date&gt;Dec&lt;/date&gt;&lt;/pub-dates&gt;&lt;/dates&gt;&lt;isbn&gt;1619-7089 (Electronic)&amp;#xD;1619-7070 (Linking)&lt;/isbn&gt;&lt;accession-num&gt;31280350&lt;/accession-num&gt;&lt;urls&gt;&lt;related-urls&gt;&lt;url&gt;https://www.ncbi.nlm.nih.gov/pubmed/31280350&lt;/url&gt;&lt;/related-urls&gt;&lt;/urls&gt;&lt;electronic-resource-num&gt;10.1007/s00259-019-04373-w&lt;/electronic-resource-num&gt;&lt;/record&gt;&lt;/Cite&gt;&lt;/EndNote&gt;</w:instrText>
      </w:r>
      <w:r>
        <w:fldChar w:fldCharType="separate"/>
      </w:r>
      <w:r>
        <w:rPr>
          <w:vertAlign w:val="superscript"/>
        </w:rPr>
        <w:t>[30]</w:t>
      </w:r>
      <w:r>
        <w:fldChar w:fldCharType="end"/>
      </w:r>
      <w:r>
        <w:rPr>
          <w:rFonts w:hint="eastAsia"/>
        </w:rPr>
        <w:t>。深度学习是属于特殊的机器学习方法，在神经网络的基础上使用了深度神经网络，具有大量的层和节点，通过多层非线性处理模型把原始数据转换为更高层次、更加抽象的表达。</w:t>
      </w:r>
    </w:p>
    <w:p>
      <w:pPr>
        <w:ind w:firstLine="480" w:firstLineChars="200"/>
      </w:pPr>
      <w:r>
        <w:rPr>
          <w:rFonts w:hint="eastAsia"/>
        </w:rPr>
        <w:t>卷积神经网络是深度学习网络的一种，是最重要、具有代表性的经典结构，可以自动从样本中学习并分类。卷积神经网络中的权值共享可降低网络模型复杂度，减少过拟合，提高泛化能力，对输入空间的平移不变形具有鲁棒性，可扩展性强等优点近几年使其在在医学影像中成为研究热点。</w:t>
      </w:r>
    </w:p>
    <w:p>
      <w:pPr>
        <w:ind w:firstLine="480" w:firstLineChars="200"/>
      </w:pPr>
      <w:r>
        <w:rPr>
          <w:rFonts w:hint="eastAsia"/>
        </w:rPr>
        <w:t>卷积神经网络常见的模型有AlexNet、GoogleNet、VGGNet等模型，</w:t>
      </w:r>
      <w:ins w:id="160" w:author="黎海霞" w:date="2022-03-29T22:18:53Z">
        <w:r>
          <w:rPr>
            <w:rFonts w:hint="eastAsia"/>
            <w:lang w:val="en-US" w:eastAsia="zh-CN"/>
          </w:rPr>
          <w:t>随着</w:t>
        </w:r>
      </w:ins>
      <w:ins w:id="161" w:author="黎海霞" w:date="2022-03-29T22:18:54Z">
        <w:r>
          <w:rPr>
            <w:rFonts w:hint="eastAsia"/>
            <w:lang w:val="en-US" w:eastAsia="zh-CN"/>
          </w:rPr>
          <w:t>网络</w:t>
        </w:r>
      </w:ins>
      <w:ins w:id="162" w:author="黎海霞" w:date="2022-03-29T22:18:58Z">
        <w:r>
          <w:rPr>
            <w:rFonts w:hint="eastAsia"/>
            <w:lang w:val="en-US" w:eastAsia="zh-CN"/>
          </w:rPr>
          <w:t>层数的</w:t>
        </w:r>
      </w:ins>
      <w:ins w:id="163" w:author="黎海霞" w:date="2022-03-29T22:18:59Z">
        <w:r>
          <w:rPr>
            <w:rFonts w:hint="eastAsia"/>
            <w:lang w:val="en-US" w:eastAsia="zh-CN"/>
          </w:rPr>
          <w:t>增加</w:t>
        </w:r>
      </w:ins>
      <w:ins w:id="164" w:author="黎海霞" w:date="2022-03-29T22:19:00Z">
        <w:r>
          <w:rPr>
            <w:rFonts w:hint="eastAsia"/>
            <w:lang w:val="en-US" w:eastAsia="zh-CN"/>
          </w:rPr>
          <w:t>，</w:t>
        </w:r>
      </w:ins>
      <w:ins w:id="165" w:author="黎海霞" w:date="2022-03-29T22:19:05Z">
        <w:r>
          <w:rPr>
            <w:rFonts w:hint="eastAsia"/>
            <w:lang w:val="en-US" w:eastAsia="zh-CN"/>
          </w:rPr>
          <w:t>模型</w:t>
        </w:r>
      </w:ins>
      <w:ins w:id="166" w:author="黎海霞" w:date="2022-03-29T22:19:06Z">
        <w:r>
          <w:rPr>
            <w:rFonts w:hint="eastAsia"/>
            <w:lang w:val="en-US" w:eastAsia="zh-CN"/>
          </w:rPr>
          <w:t>表</w:t>
        </w:r>
      </w:ins>
      <w:ins w:id="167" w:author="黎海霞" w:date="2022-03-29T22:19:10Z">
        <w:r>
          <w:rPr>
            <w:rFonts w:hint="eastAsia"/>
            <w:lang w:val="en-US" w:eastAsia="zh-CN"/>
          </w:rPr>
          <w:t>现</w:t>
        </w:r>
      </w:ins>
      <w:ins w:id="168" w:author="黎海霞" w:date="2022-03-29T22:19:12Z">
        <w:r>
          <w:rPr>
            <w:rFonts w:hint="eastAsia"/>
            <w:lang w:val="en-US" w:eastAsia="zh-CN"/>
          </w:rPr>
          <w:t>也</w:t>
        </w:r>
      </w:ins>
      <w:ins w:id="169" w:author="黎海霞" w:date="2022-03-29T22:19:16Z">
        <w:r>
          <w:rPr>
            <w:rFonts w:hint="eastAsia"/>
            <w:lang w:val="en-US" w:eastAsia="zh-CN"/>
          </w:rPr>
          <w:t>更优，</w:t>
        </w:r>
      </w:ins>
      <w:r>
        <w:rPr>
          <w:rFonts w:hint="eastAsia"/>
        </w:rPr>
        <w:t>然而</w:t>
      </w:r>
      <w:del w:id="170" w:author="黎海霞" w:date="2022-03-29T22:07:39Z">
        <w:r>
          <w:rPr>
            <w:rFonts w:hint="eastAsia"/>
          </w:rPr>
          <w:delText>他们只能接受固定大小的输入；而且</w:delText>
        </w:r>
      </w:del>
      <w:r>
        <w:rPr>
          <w:rFonts w:hint="eastAsia"/>
        </w:rPr>
        <w:t>随着</w:t>
      </w:r>
      <w:ins w:id="171" w:author="黎海霞" w:date="2022-03-29T22:16:59Z">
        <w:r>
          <w:rPr>
            <w:rFonts w:hint="eastAsia"/>
          </w:rPr>
          <w:t>神经网络</w:t>
        </w:r>
      </w:ins>
      <w:r>
        <w:rPr>
          <w:rFonts w:hint="eastAsia"/>
        </w:rPr>
        <w:t>层数</w:t>
      </w:r>
      <w:ins w:id="172" w:author="黎海霞" w:date="2022-03-29T22:19:22Z">
        <w:r>
          <w:rPr>
            <w:rFonts w:hint="eastAsia"/>
            <w:lang w:val="en-US" w:eastAsia="zh-CN"/>
          </w:rPr>
          <w:t>的</w:t>
        </w:r>
      </w:ins>
      <w:ins w:id="173" w:author="黎海霞" w:date="2022-03-29T22:19:24Z">
        <w:r>
          <w:rPr>
            <w:rFonts w:hint="eastAsia"/>
            <w:lang w:val="en-US" w:eastAsia="zh-CN"/>
          </w:rPr>
          <w:t>进一步</w:t>
        </w:r>
      </w:ins>
      <w:r>
        <w:rPr>
          <w:rFonts w:hint="eastAsia"/>
        </w:rPr>
        <w:t>加深</w:t>
      </w:r>
      <w:del w:id="174" w:author="黎海霞" w:date="2022-03-29T22:16:51Z">
        <w:r>
          <w:rPr>
            <w:rFonts w:hint="eastAsia"/>
          </w:rPr>
          <w:delText>的</w:delText>
        </w:r>
      </w:del>
      <w:del w:id="175" w:author="黎海霞" w:date="2022-03-29T22:16:45Z">
        <w:r>
          <w:rPr>
            <w:rFonts w:hint="eastAsia"/>
          </w:rPr>
          <w:delText>神经网络</w:delText>
        </w:r>
      </w:del>
      <w:del w:id="176" w:author="黎海霞" w:date="2022-03-29T22:16:47Z">
        <w:r>
          <w:rPr>
            <w:rFonts w:hint="eastAsia"/>
          </w:rPr>
          <w:delText>中</w:delText>
        </w:r>
      </w:del>
      <w:r>
        <w:rPr>
          <w:rFonts w:hint="eastAsia"/>
        </w:rPr>
        <w:t>，</w:t>
      </w:r>
      <w:ins w:id="177" w:author="黎海霞" w:date="2022-03-29T22:19:46Z">
        <w:r>
          <w:rPr>
            <w:rFonts w:hint="eastAsia"/>
            <w:lang w:val="en-US" w:eastAsia="zh-CN"/>
          </w:rPr>
          <w:t>发现</w:t>
        </w:r>
      </w:ins>
      <w:r>
        <w:rPr>
          <w:rFonts w:hint="eastAsia"/>
        </w:rPr>
        <w:t>网络性能</w:t>
      </w:r>
      <w:ins w:id="178" w:author="黎海霞" w:date="2022-03-29T22:17:17Z">
        <w:r>
          <w:rPr>
            <w:rFonts w:hint="eastAsia"/>
            <w:lang w:val="en-US" w:eastAsia="zh-CN"/>
          </w:rPr>
          <w:t>可能</w:t>
        </w:r>
      </w:ins>
      <w:ins w:id="179" w:author="黎海霞" w:date="2022-03-29T22:19:56Z">
        <w:r>
          <w:rPr>
            <w:rFonts w:hint="eastAsia"/>
            <w:lang w:val="en-US" w:eastAsia="zh-CN"/>
          </w:rPr>
          <w:t>无法</w:t>
        </w:r>
      </w:ins>
      <w:ins w:id="180" w:author="黎海霞" w:date="2022-03-29T22:20:01Z">
        <w:r>
          <w:rPr>
            <w:rFonts w:hint="eastAsia"/>
            <w:lang w:val="en-US" w:eastAsia="zh-CN"/>
          </w:rPr>
          <w:t>更优</w:t>
        </w:r>
      </w:ins>
      <w:ins w:id="181" w:author="黎海霞" w:date="2022-03-29T22:20:06Z">
        <w:r>
          <w:rPr>
            <w:rFonts w:hint="eastAsia"/>
            <w:lang w:val="en-US" w:eastAsia="zh-CN"/>
          </w:rPr>
          <w:t>，</w:t>
        </w:r>
      </w:ins>
      <w:ins w:id="182" w:author="黎海霞" w:date="2022-03-29T22:20:09Z">
        <w:r>
          <w:rPr>
            <w:rFonts w:hint="eastAsia"/>
            <w:lang w:val="en-US" w:eastAsia="zh-CN"/>
          </w:rPr>
          <w:t>反而</w:t>
        </w:r>
      </w:ins>
      <w:ins w:id="183" w:author="黎海霞" w:date="2022-03-29T22:20:10Z">
        <w:r>
          <w:rPr>
            <w:rFonts w:hint="eastAsia"/>
            <w:lang w:val="en-US" w:eastAsia="zh-CN"/>
          </w:rPr>
          <w:t>可能</w:t>
        </w:r>
      </w:ins>
      <w:r>
        <w:rPr>
          <w:rFonts w:hint="eastAsia"/>
        </w:rPr>
        <w:t>下降，</w:t>
      </w:r>
      <w:ins w:id="184" w:author="黎海霞" w:date="2022-03-29T22:17:22Z">
        <w:r>
          <w:rPr>
            <w:rFonts w:hint="eastAsia"/>
            <w:lang w:val="en-US" w:eastAsia="zh-CN"/>
          </w:rPr>
          <w:t>原因</w:t>
        </w:r>
      </w:ins>
      <w:ins w:id="185" w:author="黎海霞" w:date="2022-03-29T22:17:23Z">
        <w:r>
          <w:rPr>
            <w:rFonts w:hint="eastAsia"/>
            <w:lang w:val="en-US" w:eastAsia="zh-CN"/>
          </w:rPr>
          <w:t>是</w:t>
        </w:r>
      </w:ins>
      <w:r>
        <w:rPr>
          <w:rFonts w:hint="eastAsia"/>
        </w:rPr>
        <w:t>网络模型中存在梯度消失或扩散、退化等问题，训练误差也</w:t>
      </w:r>
      <w:del w:id="186" w:author="黎海霞" w:date="2022-03-29T22:17:42Z">
        <w:r>
          <w:rPr>
            <w:rFonts w:hint="default"/>
            <w:lang w:val="en-US"/>
          </w:rPr>
          <w:delText>随之增加</w:delText>
        </w:r>
      </w:del>
      <w:ins w:id="187" w:author="黎海霞" w:date="2022-03-29T22:17:44Z">
        <w:r>
          <w:rPr>
            <w:rFonts w:hint="eastAsia"/>
            <w:lang w:val="en-US" w:eastAsia="zh-CN"/>
          </w:rPr>
          <w:t>无法</w:t>
        </w:r>
      </w:ins>
      <w:ins w:id="188" w:author="黎海霞" w:date="2022-03-29T22:17:47Z">
        <w:r>
          <w:rPr>
            <w:rFonts w:hint="eastAsia"/>
            <w:lang w:val="en-US" w:eastAsia="zh-CN"/>
          </w:rPr>
          <w:t>有效降低</w:t>
        </w:r>
      </w:ins>
      <w:r>
        <w:rPr>
          <w:rFonts w:hint="eastAsia"/>
        </w:rPr>
        <w:t>，加上AlexNet、VGGNet模型网络结构是直线型，难以优化底层参数。为了解决这些问题，</w:t>
      </w:r>
      <w:r>
        <w:t xml:space="preserve"> 2015年学者何恺明</w:t>
      </w:r>
      <w:r>
        <w:rPr>
          <w:rFonts w:hint="eastAsia"/>
        </w:rPr>
        <w:t>提出残差网络结构（</w:t>
      </w:r>
      <w:r>
        <w:t>R</w:t>
      </w:r>
      <w:r>
        <w:rPr>
          <w:rFonts w:hint="eastAsia"/>
        </w:rPr>
        <w:t>esidual</w:t>
      </w:r>
      <w:r>
        <w:t xml:space="preserve"> N</w:t>
      </w:r>
      <w:r>
        <w:rPr>
          <w:rFonts w:hint="eastAsia"/>
        </w:rPr>
        <w:t>etworks，Res</w:t>
      </w:r>
      <w:r>
        <w:t>N</w:t>
      </w:r>
      <w:r>
        <w:rPr>
          <w:rFonts w:hint="eastAsia"/>
        </w:rPr>
        <w:t>et）</w:t>
      </w:r>
      <w:r>
        <w:fldChar w:fldCharType="begin"/>
      </w:r>
      <w:r>
        <w:instrText xml:space="preserve"> ADDIN EN.CITE &lt;EndNote&gt;&lt;Cite&gt;&lt;RecNum&gt;321&lt;/RecNum&gt;&lt;DisplayText&gt;&lt;style face="superscript"&gt;[31]&lt;/style&gt;&lt;/DisplayText&gt;&lt;record&gt;&lt;rec-number&gt;321&lt;/rec-number&gt;&lt;foreign-keys&gt;&lt;key app="EN" db-id="sdtwfas9baptv8ezzwo5tawy0d5vtd0zde09" timestamp="1647688753"&gt;321&lt;/key&gt;&lt;/foreign-keys&gt;&lt;ref-type name="Journal Article"&gt;17&lt;/ref-type&gt;&lt;contributors&gt;&lt;/contributors&gt;&lt;titles&gt;&lt;title&gt;&amp;lt;Deep Residual Learning for Image Recognition.pdf&amp;gt;&lt;/title&gt;&lt;/titles&gt;&lt;dates&gt;&lt;/dates&gt;&lt;urls&gt;&lt;/urls&gt;&lt;/record&gt;&lt;/Cite&gt;&lt;/EndNote&gt;</w:instrText>
      </w:r>
      <w:r>
        <w:fldChar w:fldCharType="separate"/>
      </w:r>
      <w:r>
        <w:rPr>
          <w:vertAlign w:val="superscript"/>
        </w:rPr>
        <w:t>[31]</w:t>
      </w:r>
      <w:r>
        <w:fldChar w:fldCharType="end"/>
      </w:r>
      <w:r>
        <w:rPr>
          <w:rFonts w:hint="eastAsia"/>
        </w:rPr>
        <w:t>，该网络的特点是跨层连接，可以使底层网络得到充分训练，解决退化、精度下降等问题，优化底层参数</w:t>
      </w:r>
      <w:ins w:id="189" w:author="黎海霞" w:date="2022-03-29T22:20:55Z">
        <w:r>
          <w:rPr>
            <w:rFonts w:hint="eastAsia"/>
            <w:lang w:eastAsia="zh-CN"/>
          </w:rPr>
          <w:t>，</w:t>
        </w:r>
      </w:ins>
      <w:ins w:id="190" w:author="黎海霞" w:date="2022-03-29T22:20:56Z">
        <w:r>
          <w:rPr>
            <w:rFonts w:hint="eastAsia"/>
            <w:lang w:val="en-US" w:eastAsia="zh-CN"/>
          </w:rPr>
          <w:t>因此</w:t>
        </w:r>
      </w:ins>
      <w:ins w:id="191" w:author="黎海霞" w:date="2022-03-29T22:21:00Z">
        <w:r>
          <w:rPr>
            <w:rFonts w:hint="eastAsia"/>
            <w:lang w:val="en-US" w:eastAsia="zh-CN"/>
          </w:rPr>
          <w:t>更深的</w:t>
        </w:r>
      </w:ins>
      <w:ins w:id="192" w:author="黎海霞" w:date="2022-03-29T22:21:03Z">
        <w:r>
          <w:rPr>
            <w:rFonts w:hint="eastAsia"/>
            <w:lang w:val="en-US" w:eastAsia="zh-CN"/>
          </w:rPr>
          <w:t>网络</w:t>
        </w:r>
      </w:ins>
      <w:ins w:id="193" w:author="黎海霞" w:date="2022-03-29T22:21:04Z">
        <w:r>
          <w:rPr>
            <w:rFonts w:hint="eastAsia"/>
            <w:lang w:val="en-US" w:eastAsia="zh-CN"/>
          </w:rPr>
          <w:t>也能</w:t>
        </w:r>
      </w:ins>
      <w:ins w:id="194" w:author="黎海霞" w:date="2022-03-29T22:21:08Z">
        <w:r>
          <w:rPr>
            <w:rFonts w:hint="eastAsia"/>
            <w:lang w:val="en-US" w:eastAsia="zh-CN"/>
          </w:rPr>
          <w:t>得到</w:t>
        </w:r>
      </w:ins>
      <w:ins w:id="195" w:author="黎海霞" w:date="2022-03-29T22:21:10Z">
        <w:r>
          <w:rPr>
            <w:rFonts w:hint="eastAsia"/>
            <w:lang w:val="en-US" w:eastAsia="zh-CN"/>
          </w:rPr>
          <w:t>很好</w:t>
        </w:r>
      </w:ins>
      <w:ins w:id="196" w:author="黎海霞" w:date="2022-03-29T22:21:11Z">
        <w:r>
          <w:rPr>
            <w:rFonts w:hint="eastAsia"/>
            <w:lang w:val="en-US" w:eastAsia="zh-CN"/>
          </w:rPr>
          <w:t>的</w:t>
        </w:r>
      </w:ins>
      <w:ins w:id="197" w:author="黎海霞" w:date="2022-03-29T22:21:13Z">
        <w:r>
          <w:rPr>
            <w:rFonts w:hint="eastAsia"/>
            <w:lang w:val="en-US" w:eastAsia="zh-CN"/>
          </w:rPr>
          <w:t>训练</w:t>
        </w:r>
      </w:ins>
      <w:ins w:id="198" w:author="黎海霞" w:date="2022-03-29T22:21:48Z">
        <w:r>
          <w:rPr>
            <w:rFonts w:hint="eastAsia"/>
            <w:lang w:val="en-US" w:eastAsia="zh-CN"/>
          </w:rPr>
          <w:t>，</w:t>
        </w:r>
      </w:ins>
      <w:ins w:id="199" w:author="黎海霞" w:date="2022-03-29T22:21:50Z">
        <w:r>
          <w:rPr>
            <w:rFonts w:hint="eastAsia"/>
            <w:lang w:val="en-US" w:eastAsia="zh-CN"/>
          </w:rPr>
          <w:t>而</w:t>
        </w:r>
      </w:ins>
      <w:del w:id="200" w:author="黎海霞" w:date="2022-03-29T22:20:54Z">
        <w:r>
          <w:rPr>
            <w:rFonts w:hint="eastAsia"/>
          </w:rPr>
          <w:delText>。</w:delText>
        </w:r>
      </w:del>
      <w:del w:id="201" w:author="黎海霞" w:date="2022-03-29T22:21:32Z">
        <w:r>
          <w:rPr/>
          <w:delText>通</w:delText>
        </w:r>
      </w:del>
      <w:del w:id="202" w:author="黎海霞" w:date="2022-03-29T22:21:33Z">
        <w:r>
          <w:rPr/>
          <w:delText>过构建</w:delText>
        </w:r>
      </w:del>
      <w:r>
        <w:t>更深的卷积神经网络，</w:t>
      </w:r>
      <w:ins w:id="203" w:author="黎海霞" w:date="2022-03-29T22:21:41Z">
        <w:r>
          <w:rPr>
            <w:rFonts w:hint="eastAsia"/>
            <w:lang w:val="en-US" w:eastAsia="zh-CN"/>
          </w:rPr>
          <w:t>有助于</w:t>
        </w:r>
      </w:ins>
      <w:r>
        <w:t>提取更高层次的特征，使其拥有更高的性能</w:t>
      </w:r>
      <w:r>
        <w:rPr>
          <w:rFonts w:hint="eastAsia"/>
        </w:rPr>
        <w:t>。</w:t>
      </w:r>
      <w:ins w:id="204" w:author="黎海霞" w:date="2022-03-29T22:29:15Z">
        <w:r>
          <w:rPr>
            <w:rFonts w:hint="eastAsia"/>
          </w:rPr>
          <w:t>残差网络通过捷径连接</w:t>
        </w:r>
      </w:ins>
      <w:ins w:id="205" w:author="黎海霞" w:date="2022-03-29T22:30:00Z">
        <w:r>
          <w:rPr>
            <w:rFonts w:hint="eastAsia"/>
            <w:lang w:val="en-US" w:eastAsia="zh-CN"/>
          </w:rPr>
          <w:t>(</w:t>
        </w:r>
      </w:ins>
      <w:ins w:id="206" w:author="黎海霞" w:date="2022-03-29T22:29:47Z">
        <w:r>
          <w:rPr>
            <w:rFonts w:hint="eastAsia"/>
          </w:rPr>
          <w:t>shortcut connections</w:t>
        </w:r>
      </w:ins>
      <w:ins w:id="207" w:author="黎海霞" w:date="2022-03-29T22:29:57Z">
        <w:r>
          <w:rPr>
            <w:rFonts w:hint="eastAsia"/>
            <w:lang w:val="en-US" w:eastAsia="zh-CN"/>
          </w:rPr>
          <w:t>)</w:t>
        </w:r>
      </w:ins>
      <w:ins w:id="208" w:author="黎海霞" w:date="2022-03-29T22:29:15Z">
        <w:r>
          <w:rPr>
            <w:rFonts w:hint="eastAsia"/>
          </w:rPr>
          <w:t>的方式，直接把输入x传到输出作为初始结果，输出结果为H(x)=F(x)+x，当F(x)=0时，那么H(x)=x，也就是恒等映射。于是，ResNet相当于将学习目标改变了，不再是学习一个完整的输出，而是目标值H(X)和x的差值，也就是所谓的残差F(x) = H(x)-x，因此，后面的训练目标就是要将残差结果逼近于0，使到随着网络加深，准确率不下降。</w:t>
        </w:r>
      </w:ins>
      <w:del w:id="209" w:author="黎海霞" w:date="2022-03-29T22:30:37Z">
        <w:r>
          <w:rPr>
            <w:rFonts w:hint="eastAsia"/>
          </w:rPr>
          <w:delText>在残差网络中，将层堆叠起来以学习残差映射。由 H(x) 表示的映射函数由几个堆叠层拟合。</w:delText>
        </w:r>
      </w:del>
      <w:del w:id="210" w:author="黎海霞" w:date="2022-03-29T22:30:37Z">
        <w:r>
          <w:rPr>
            <w:rFonts w:hint="eastAsia"/>
            <w:color w:val="FF0000"/>
          </w:rPr>
          <w:delText>残差学习的想法被假设为，如果几个非线性层可以渐近估计一个复杂的映射函数，那么它们可以渐近估计表示为 F(x) 的残差函数</w:delText>
        </w:r>
      </w:del>
      <w:del w:id="211" w:author="黎海霞" w:date="2022-03-29T22:30:37Z">
        <w:r>
          <w:rPr>
            <w:rFonts w:hint="eastAsia"/>
          </w:rPr>
          <w:delText>。</w:delText>
        </w:r>
      </w:del>
      <w:r>
        <w:rPr>
          <w:rFonts w:hint="eastAsia"/>
        </w:rPr>
        <w:t>Resnet包括1</w:t>
      </w:r>
      <w:r>
        <w:t>8</w:t>
      </w:r>
      <w:r>
        <w:rPr>
          <w:rFonts w:hint="eastAsia"/>
        </w:rPr>
        <w:t>/</w:t>
      </w:r>
      <w:r>
        <w:t>34/50/101/152</w:t>
      </w:r>
      <w:r>
        <w:rPr>
          <w:rFonts w:hint="eastAsia"/>
        </w:rPr>
        <w:t>等网络结构，根据样本量的大小，我们选择了Resnet</w:t>
      </w:r>
      <w:r>
        <w:t>18</w:t>
      </w:r>
      <w:r>
        <w:rPr>
          <w:rFonts w:hint="eastAsia"/>
        </w:rPr>
        <w:t>。</w:t>
      </w:r>
    </w:p>
    <w:p>
      <w:pPr>
        <w:ind w:firstLine="480" w:firstLineChars="200"/>
        <w:rPr>
          <w:color w:val="FF0000"/>
        </w:rPr>
      </w:pPr>
      <w:r>
        <w:rPr>
          <w:rFonts w:hint="eastAsia"/>
        </w:rPr>
        <w:t>本研究Resnet</w:t>
      </w:r>
      <w:r>
        <w:t>18</w:t>
      </w:r>
      <w:r>
        <w:rPr>
          <w:rFonts w:hint="eastAsia"/>
        </w:rPr>
        <w:t>结构由</w:t>
      </w:r>
      <w:r>
        <w:t>17</w:t>
      </w:r>
      <w:r>
        <w:rPr>
          <w:rFonts w:hint="eastAsia"/>
        </w:rPr>
        <w:t>个卷积层、1个全连接层、平均池化层、最后附加</w:t>
      </w:r>
      <w:r>
        <w:t>S</w:t>
      </w:r>
      <w:r>
        <w:rPr>
          <w:rFonts w:hint="eastAsia"/>
        </w:rPr>
        <w:t>oftmax层构成；卷积层选择3×</w:t>
      </w:r>
      <w:r>
        <w:t>3</w:t>
      </w:r>
      <w:ins w:id="212" w:author="黎海霞" w:date="2022-03-29T22:08:30Z">
        <w:r>
          <w:rPr>
            <w:rFonts w:hint="eastAsia"/>
          </w:rPr>
          <w:t>×</w:t>
        </w:r>
      </w:ins>
      <w:ins w:id="213" w:author="黎海霞" w:date="2022-03-29T22:08:30Z">
        <w:r>
          <w:rPr/>
          <w:t>3</w:t>
        </w:r>
      </w:ins>
      <w:r>
        <w:rPr>
          <w:rFonts w:hint="eastAsia"/>
        </w:rPr>
        <w:t>滤波器；在层连接中，滤波器会加倍即特征图通道数翻倍，特征图大小减半。</w:t>
      </w:r>
      <w:r>
        <w:t>使用步长为2的卷积</w:t>
      </w:r>
      <w:r>
        <w:rPr>
          <w:rFonts w:hint="eastAsia"/>
        </w:rPr>
        <w:t>层执行</w:t>
      </w:r>
      <w:r>
        <w:t>下采样，</w:t>
      </w:r>
      <w:r>
        <w:rPr>
          <w:rFonts w:hint="eastAsia"/>
        </w:rPr>
        <w:t>一共进行</w:t>
      </w:r>
      <w:r>
        <w:t>3次下采样，</w:t>
      </w:r>
      <w:r>
        <w:rPr>
          <w:rFonts w:hint="eastAsia"/>
        </w:rPr>
        <w:t>通过平均池化层</w:t>
      </w:r>
      <w:r>
        <w:t>输出相应的特征，再联合肿瘤体积、缩放比例的数据进入全连接层中，</w:t>
      </w:r>
      <w:r>
        <w:rPr>
          <w:rFonts w:hint="eastAsia"/>
        </w:rPr>
        <w:t>最后附加</w:t>
      </w:r>
      <w:r>
        <w:t>S</w:t>
      </w:r>
      <w:r>
        <w:rPr>
          <w:rFonts w:hint="eastAsia"/>
        </w:rPr>
        <w:t>oftmax层</w:t>
      </w:r>
      <w:r>
        <w:t>，最后通过了非线性回归输出分类的结果</w:t>
      </w:r>
      <w:r>
        <w:rPr>
          <w:rFonts w:hint="eastAsia"/>
        </w:rPr>
        <w:t>。整个模型的连接中，分为两类，第一种为在输入时使用和输出具有相同的维度，第二种连接在执行恒等映射的同时，使用零填充以增加尺寸和维度。</w:t>
      </w:r>
      <w:r>
        <w:rPr>
          <w:rFonts w:hint="eastAsia"/>
          <w:color w:val="FF0000"/>
        </w:rPr>
        <w:t>由先前</w:t>
      </w:r>
      <w:r>
        <w:rPr>
          <w:color w:val="FF0000"/>
        </w:rPr>
        <w:t>Z</w:t>
      </w:r>
      <w:r>
        <w:rPr>
          <w:rFonts w:hint="eastAsia"/>
          <w:color w:val="FF0000"/>
        </w:rPr>
        <w:t>hao等人提出了残差神经网络（ResNet18）与深度神经网络（</w:t>
      </w:r>
      <w:r>
        <w:rPr>
          <w:color w:val="FF0000"/>
        </w:rPr>
        <w:t>D</w:t>
      </w:r>
      <w:r>
        <w:rPr>
          <w:rFonts w:hint="eastAsia"/>
          <w:color w:val="FF0000"/>
        </w:rPr>
        <w:t>eep</w:t>
      </w:r>
      <w:r>
        <w:rPr>
          <w:color w:val="FF0000"/>
        </w:rPr>
        <w:t xml:space="preserve"> N</w:t>
      </w:r>
      <w:r>
        <w:rPr>
          <w:rFonts w:hint="eastAsia"/>
          <w:color w:val="FF0000"/>
        </w:rPr>
        <w:t>eural</w:t>
      </w:r>
      <w:r>
        <w:rPr>
          <w:color w:val="FF0000"/>
        </w:rPr>
        <w:t xml:space="preserve"> N</w:t>
      </w:r>
      <w:r>
        <w:rPr>
          <w:rFonts w:hint="eastAsia"/>
          <w:color w:val="FF0000"/>
        </w:rPr>
        <w:t>etwork，DNN）融合的药物性肝损伤智能预测模型—ResNet18DNN，该模型A</w:t>
      </w:r>
      <w:r>
        <w:rPr>
          <w:color w:val="FF0000"/>
        </w:rPr>
        <w:t>UC</w:t>
      </w:r>
      <w:r>
        <w:rPr>
          <w:rFonts w:hint="eastAsia"/>
          <w:color w:val="FF0000"/>
        </w:rPr>
        <w:t>值达到0</w:t>
      </w:r>
      <w:r>
        <w:rPr>
          <w:color w:val="FF0000"/>
        </w:rPr>
        <w:t>.96</w:t>
      </w:r>
      <w:r>
        <w:rPr>
          <w:rFonts w:hint="eastAsia"/>
          <w:color w:val="FF0000"/>
        </w:rPr>
        <w:t>，是目前预测药物分子肝损伤最优的一种模型</w:t>
      </w:r>
      <w:r>
        <w:rPr>
          <w:color w:val="FF0000"/>
        </w:rPr>
        <w:fldChar w:fldCharType="begin"/>
      </w:r>
      <w:r>
        <w:rPr>
          <w:color w:val="FF0000"/>
        </w:rPr>
        <w:instrText xml:space="preserve"> ADDIN EN.CITE &lt;EndNote&gt;&lt;Cite&gt;&lt;Author&gt;Chen&lt;/Author&gt;&lt;Year&gt;2022&lt;/Year&gt;&lt;RecNum&gt;307&lt;/RecNum&gt;&lt;DisplayText&gt;&lt;style face="superscript"&gt;[32]&lt;/style&gt;&lt;/DisplayText&gt;&lt;record&gt;&lt;rec-number&gt;307&lt;/rec-number&gt;&lt;foreign-keys&gt;&lt;key app="EN" db-id="sdtwfas9baptv8ezzwo5tawy0d5vtd0zde09" timestamp="1647660351"&gt;307&lt;/key&gt;&lt;/foreign-keys&gt;&lt;ref-type name="Journal Article"&gt;17&lt;/ref-type&gt;&lt;contributors&gt;&lt;authors&gt;&lt;author&gt;Chen, Z.&lt;/author&gt;&lt;author&gt;Jiang, Y.&lt;/author&gt;&lt;author&gt;Zhang, X.&lt;/author&gt;&lt;author&gt;Zheng, R.&lt;/author&gt;&lt;author&gt;Qiu, R.&lt;/author&gt;&lt;author&gt;Sun, Y.&lt;/author&gt;&lt;author&gt;Zhao, C.&lt;/author&gt;&lt;author&gt;Shang, H.&lt;/author&gt;&lt;/authors&gt;&lt;/contributors&gt;&lt;auth-address&gt;Key Laboratory of Chinese Internal Medicine of Ministry of Education, Dongzhimen Hospital, Beijing University of Chinese Medicine, Beijing 100700, China.&amp;#xD;Institute of Basic Research in Clinical Medicine, China Academy of Chinese Medical Sciences, Beijing 100700, China.&amp;#xD;College of Integrated Traditional Chinese and Western Medicine, Hunan University of Chinese Medicine, Changsha, Hunan 410208, China.&lt;/auth-address&gt;&lt;titles&gt;&lt;title&gt;ResNet18DNN: prediction approach of drug-induced liver injury by deep neural network with ResNet18&lt;/title&gt;&lt;secondary-title&gt;Brief Bioinform&lt;/secondary-title&gt;&lt;/titles&gt;&lt;periodical&gt;&lt;full-title&gt;Brief Bioinform&lt;/full-title&gt;&lt;/periodical&gt;&lt;volume&gt;23&lt;/volume&gt;&lt;number&gt;1&lt;/number&gt;&lt;edition&gt;2021/12/10&lt;/edition&gt;&lt;keywords&gt;&lt;keyword&gt;*ResNet18DNN&lt;/keyword&gt;&lt;keyword&gt;*artificial intelligence&lt;/keyword&gt;&lt;keyword&gt;*convolutional neural network&lt;/keyword&gt;&lt;keyword&gt;*deep neural network&lt;/keyword&gt;&lt;keyword&gt;*drug-induced liver injury&lt;/keyword&gt;&lt;/keywords&gt;&lt;dates&gt;&lt;year&gt;2022&lt;/year&gt;&lt;pub-dates&gt;&lt;date&gt;Jan 17&lt;/date&gt;&lt;/pub-dates&gt;&lt;/dates&gt;&lt;isbn&gt;1477-4054 (Electronic)&amp;#xD;1467-5463 (Linking)&lt;/isbn&gt;&lt;accession-num&gt;34882224&lt;/accession-num&gt;&lt;urls&gt;&lt;related-urls&gt;&lt;url&gt;https://www.ncbi.nlm.nih.gov/pubmed/34882224&lt;/url&gt;&lt;/related-urls&gt;&lt;/urls&gt;&lt;electronic-resource-num&gt;10.1093/bib/bbab503&lt;/electronic-resource-num&gt;&lt;/record&gt;&lt;/Cite&gt;&lt;/EndNote&gt;</w:instrText>
      </w:r>
      <w:r>
        <w:rPr>
          <w:color w:val="FF0000"/>
        </w:rPr>
        <w:fldChar w:fldCharType="separate"/>
      </w:r>
      <w:r>
        <w:rPr>
          <w:color w:val="FF0000"/>
          <w:vertAlign w:val="superscript"/>
        </w:rPr>
        <w:t>[32]</w:t>
      </w:r>
      <w:r>
        <w:rPr>
          <w:color w:val="FF0000"/>
        </w:rPr>
        <w:fldChar w:fldCharType="end"/>
      </w:r>
      <w:r>
        <w:rPr>
          <w:rFonts w:hint="eastAsia"/>
          <w:color w:val="FF0000"/>
        </w:rPr>
        <w:t>。</w:t>
      </w:r>
    </w:p>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Microsoft YaHei">
    <w:panose1 w:val="020B0503020204020204"/>
    <w:charset w:val="86"/>
    <w:family w:val="auto"/>
    <w:pitch w:val="default"/>
    <w:sig w:usb0="80000287" w:usb1="2ACF3C50" w:usb2="00000016" w:usb3="00000000" w:csb0="0004001F" w:csb1="00000000"/>
  </w:font>
  <w:font w:name="MS PGothic">
    <w:panose1 w:val="020B0600070205080204"/>
    <w:charset w:val="80"/>
    <w:family w:val="auto"/>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pPr>
      <w:r>
        <w:separator/>
      </w:r>
    </w:p>
  </w:footnote>
  <w:footnote w:type="continuationSeparator" w:id="1">
    <w:p>
      <w:pPr>
        <w:spacing w:line="30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黎海霞">
    <w15:presenceInfo w15:providerId="WPS Office" w15:userId="42122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trackRevisions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67B"/>
    <w:rsid w:val="0068467B"/>
    <w:rsid w:val="00CD110E"/>
    <w:rsid w:val="00D57247"/>
    <w:rsid w:val="00F95FB8"/>
    <w:rsid w:val="49B54134"/>
    <w:rsid w:val="4B011842"/>
    <w:rsid w:val="51BA2C30"/>
    <w:rsid w:val="51DE0B2C"/>
    <w:rsid w:val="5448571B"/>
    <w:rsid w:val="59DE3233"/>
    <w:rsid w:val="647B4158"/>
    <w:rsid w:val="780750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tabs>
        <w:tab w:val="left" w:pos="377"/>
      </w:tabs>
      <w:spacing w:line="300" w:lineRule="auto"/>
      <w:jc w:val="both"/>
    </w:pPr>
    <w:rPr>
      <w:rFonts w:ascii="Times New Roman" w:hAnsi="Times New Roman" w:eastAsia="SimSun" w:cs="Times New Roman"/>
      <w:kern w:val="0"/>
      <w:sz w:val="24"/>
      <w:szCs w:val="24"/>
      <w:lang w:val="en-US" w:eastAsia="zh-CN" w:bidi="ar-SA"/>
    </w:rPr>
  </w:style>
  <w:style w:type="paragraph" w:styleId="2">
    <w:name w:val="heading 2"/>
    <w:basedOn w:val="1"/>
    <w:next w:val="1"/>
    <w:link w:val="8"/>
    <w:qFormat/>
    <w:uiPriority w:val="0"/>
    <w:pPr>
      <w:keepNext/>
      <w:keepLines/>
      <w:spacing w:before="50" w:beforeLines="50" w:line="360" w:lineRule="auto"/>
      <w:outlineLvl w:val="1"/>
    </w:pPr>
    <w:rPr>
      <w:rFonts w:ascii="SimHei" w:eastAsia="SimHei"/>
      <w:bCs/>
      <w:sz w:val="28"/>
      <w:szCs w:val="28"/>
    </w:rPr>
  </w:style>
  <w:style w:type="paragraph" w:styleId="3">
    <w:name w:val="heading 3"/>
    <w:basedOn w:val="1"/>
    <w:next w:val="1"/>
    <w:link w:val="9"/>
    <w:qFormat/>
    <w:uiPriority w:val="9"/>
    <w:pPr>
      <w:keepNext/>
      <w:keepLines/>
      <w:spacing w:before="50" w:beforeLines="50" w:line="360" w:lineRule="auto"/>
      <w:outlineLvl w:val="2"/>
    </w:pPr>
    <w:rPr>
      <w:rFonts w:ascii="SimHei" w:eastAsia="SimHei"/>
      <w:bCs/>
      <w:szCs w:val="32"/>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4">
    <w:name w:val="footer"/>
    <w:basedOn w:val="1"/>
    <w:link w:val="11"/>
    <w:unhideWhenUsed/>
    <w:uiPriority w:val="99"/>
    <w:pPr>
      <w:tabs>
        <w:tab w:val="center" w:pos="4153"/>
        <w:tab w:val="right" w:pos="8306"/>
        <w:tab w:val="clear" w:pos="377"/>
      </w:tabs>
      <w:snapToGrid w:val="0"/>
      <w:spacing w:line="240" w:lineRule="auto"/>
      <w:jc w:val="left"/>
    </w:pPr>
    <w:rPr>
      <w:sz w:val="18"/>
      <w:szCs w:val="18"/>
    </w:rPr>
  </w:style>
  <w:style w:type="paragraph" w:styleId="5">
    <w:name w:val="header"/>
    <w:basedOn w:val="1"/>
    <w:link w:val="10"/>
    <w:unhideWhenUsed/>
    <w:uiPriority w:val="99"/>
    <w:pPr>
      <w:pBdr>
        <w:bottom w:val="single" w:color="auto" w:sz="6" w:space="1"/>
      </w:pBdr>
      <w:tabs>
        <w:tab w:val="center" w:pos="4153"/>
        <w:tab w:val="right" w:pos="8306"/>
        <w:tab w:val="clear" w:pos="377"/>
      </w:tabs>
      <w:snapToGrid w:val="0"/>
      <w:spacing w:line="240" w:lineRule="auto"/>
      <w:jc w:val="center"/>
    </w:pPr>
    <w:rPr>
      <w:sz w:val="18"/>
      <w:szCs w:val="18"/>
    </w:rPr>
  </w:style>
  <w:style w:type="character" w:customStyle="1" w:styleId="8">
    <w:name w:val="标题 2 字符"/>
    <w:basedOn w:val="7"/>
    <w:link w:val="2"/>
    <w:uiPriority w:val="0"/>
    <w:rPr>
      <w:rFonts w:ascii="SimHei" w:hAnsi="Times New Roman" w:eastAsia="SimHei" w:cs="Times New Roman"/>
      <w:bCs/>
      <w:kern w:val="0"/>
      <w:sz w:val="28"/>
      <w:szCs w:val="28"/>
    </w:rPr>
  </w:style>
  <w:style w:type="character" w:customStyle="1" w:styleId="9">
    <w:name w:val="标题 3 字符"/>
    <w:basedOn w:val="7"/>
    <w:link w:val="3"/>
    <w:uiPriority w:val="9"/>
    <w:rPr>
      <w:rFonts w:ascii="SimHei" w:hAnsi="Times New Roman" w:eastAsia="SimHei" w:cs="Times New Roman"/>
      <w:bCs/>
      <w:kern w:val="0"/>
      <w:sz w:val="24"/>
      <w:szCs w:val="32"/>
    </w:rPr>
  </w:style>
  <w:style w:type="character" w:customStyle="1" w:styleId="10">
    <w:name w:val="页眉 字符"/>
    <w:basedOn w:val="7"/>
    <w:link w:val="5"/>
    <w:uiPriority w:val="99"/>
    <w:rPr>
      <w:rFonts w:ascii="Times New Roman" w:hAnsi="Times New Roman" w:eastAsia="SimSun" w:cs="Times New Roman"/>
      <w:kern w:val="0"/>
      <w:sz w:val="18"/>
      <w:szCs w:val="18"/>
    </w:rPr>
  </w:style>
  <w:style w:type="character" w:customStyle="1" w:styleId="11">
    <w:name w:val="页脚 字符"/>
    <w:basedOn w:val="7"/>
    <w:link w:val="4"/>
    <w:uiPriority w:val="99"/>
    <w:rPr>
      <w:rFonts w:ascii="Times New Roman" w:hAnsi="Times New Roman" w:eastAsia="SimSun" w:cs="Times New Roman"/>
      <w:kern w:val="0"/>
      <w:sz w:val="18"/>
      <w:szCs w:val="18"/>
    </w:r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2886</Words>
  <Characters>3549</Characters>
  <Lines>53</Lines>
  <Paragraphs>15</Paragraphs>
  <TotalTime>7</TotalTime>
  <ScaleCrop>false</ScaleCrop>
  <LinksUpToDate>false</LinksUpToDate>
  <CharactersWithSpaces>3594</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2022-03-28T03:25:00Z</dcterms:created>
  <dc:creator>马 利娣</dc:creator>
  <cp:lastModifiedBy>黎海霞</cp:lastModifiedBy>
  <dcterms:modified xsi:type="dcterms:W3CDTF">2022-03-30T02:46:40Z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947F1F7C044D4D67B7583AB5196BEA57</vt:lpwstr>
  </property>
</Properties>
</file>